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27" w:rsidRPr="006A3688" w:rsidRDefault="00CB3E27" w:rsidP="006A3688">
      <w:pPr>
        <w:widowControl/>
        <w:spacing w:after="200" w:line="480" w:lineRule="auto"/>
        <w:jc w:val="center"/>
        <w:rPr>
          <w:rStyle w:val="fontstyle01"/>
          <w:rFonts w:ascii="Times New Roman" w:hAnsi="Times New Roman"/>
          <w:b w:val="0"/>
        </w:rPr>
      </w:pPr>
      <w:r w:rsidRPr="006A3688">
        <w:rPr>
          <w:rStyle w:val="fontstyle01"/>
          <w:rFonts w:ascii="Times New Roman" w:hAnsi="Times New Roman"/>
        </w:rPr>
        <w:t>Supplementary Information for</w:t>
      </w:r>
    </w:p>
    <w:p w:rsidR="000C76A8" w:rsidRDefault="000C76A8" w:rsidP="000C76A8">
      <w:pPr>
        <w:spacing w:line="480" w:lineRule="auto"/>
        <w:rPr>
          <w:rFonts w:eastAsia="Arial Unicode MS"/>
          <w:b/>
          <w:sz w:val="24"/>
          <w:szCs w:val="24"/>
        </w:rPr>
      </w:pPr>
      <w:r>
        <w:rPr>
          <w:rFonts w:eastAsia="Arial Unicode MS" w:hint="eastAsia"/>
          <w:b/>
          <w:sz w:val="24"/>
          <w:szCs w:val="24"/>
        </w:rPr>
        <w:t xml:space="preserve">Predicting </w:t>
      </w:r>
      <w:r w:rsidRPr="00B82424">
        <w:rPr>
          <w:rFonts w:eastAsia="Arial Unicode MS"/>
          <w:b/>
          <w:sz w:val="24"/>
          <w:szCs w:val="24"/>
        </w:rPr>
        <w:t xml:space="preserve">Selective RNA </w:t>
      </w:r>
      <w:r>
        <w:rPr>
          <w:rFonts w:eastAsia="Arial Unicode MS" w:hint="eastAsia"/>
          <w:b/>
          <w:sz w:val="24"/>
          <w:szCs w:val="24"/>
        </w:rPr>
        <w:t>P</w:t>
      </w:r>
      <w:r w:rsidRPr="00B82424">
        <w:rPr>
          <w:rFonts w:eastAsia="Arial Unicode MS"/>
          <w:b/>
          <w:sz w:val="24"/>
          <w:szCs w:val="24"/>
        </w:rPr>
        <w:t>rocessing and Stabilization</w:t>
      </w:r>
      <w:r>
        <w:rPr>
          <w:rFonts w:eastAsia="Arial Unicode MS"/>
          <w:b/>
          <w:sz w:val="24"/>
          <w:szCs w:val="24"/>
        </w:rPr>
        <w:t xml:space="preserve"> </w:t>
      </w:r>
      <w:r>
        <w:rPr>
          <w:rFonts w:eastAsia="Arial Unicode MS" w:hint="eastAsia"/>
          <w:b/>
          <w:sz w:val="24"/>
          <w:szCs w:val="24"/>
        </w:rPr>
        <w:t>o</w:t>
      </w:r>
      <w:r>
        <w:rPr>
          <w:rFonts w:eastAsia="Arial Unicode MS"/>
          <w:b/>
          <w:sz w:val="24"/>
          <w:szCs w:val="24"/>
        </w:rPr>
        <w:t xml:space="preserve">perons and their protein stoichiometry </w:t>
      </w:r>
      <w:r>
        <w:rPr>
          <w:rFonts w:eastAsia="Arial Unicode MS" w:hint="eastAsia"/>
          <w:b/>
          <w:sz w:val="24"/>
          <w:szCs w:val="24"/>
        </w:rPr>
        <w:t>via</w:t>
      </w:r>
      <w:r>
        <w:rPr>
          <w:rFonts w:eastAsia="Arial Unicode MS"/>
          <w:b/>
          <w:sz w:val="24"/>
          <w:szCs w:val="24"/>
        </w:rPr>
        <w:t xml:space="preserve"> g</w:t>
      </w:r>
      <w:r>
        <w:rPr>
          <w:rFonts w:eastAsia="Arial Unicode MS" w:hint="eastAsia"/>
          <w:b/>
          <w:sz w:val="24"/>
          <w:szCs w:val="24"/>
        </w:rPr>
        <w:t>enome sequence</w:t>
      </w:r>
    </w:p>
    <w:p w:rsidR="000510D7" w:rsidRPr="006A3688" w:rsidRDefault="000510D7" w:rsidP="006A3688">
      <w:pPr>
        <w:widowControl/>
        <w:spacing w:after="200" w:line="480" w:lineRule="auto"/>
        <w:jc w:val="left"/>
        <w:rPr>
          <w:bCs/>
          <w:sz w:val="24"/>
          <w:szCs w:val="24"/>
          <w:lang w:val="en-GB"/>
        </w:rPr>
      </w:pPr>
      <w:r w:rsidRPr="006A3688">
        <w:rPr>
          <w:bCs/>
          <w:sz w:val="24"/>
          <w:szCs w:val="24"/>
          <w:lang w:val="en-GB"/>
        </w:rPr>
        <w:t>Yogendra Bhaskar</w:t>
      </w:r>
      <w:r w:rsidRPr="006A3688">
        <w:rPr>
          <w:bCs/>
          <w:sz w:val="24"/>
          <w:szCs w:val="24"/>
          <w:vertAlign w:val="superscript"/>
          <w:lang w:val="en-GB"/>
        </w:rPr>
        <w:t>1,3</w:t>
      </w:r>
      <w:r w:rsidRPr="006A3688">
        <w:rPr>
          <w:bCs/>
          <w:sz w:val="24"/>
          <w:szCs w:val="24"/>
          <w:lang w:val="en-GB"/>
        </w:rPr>
        <w:t xml:space="preserve">, </w:t>
      </w:r>
      <w:r w:rsidR="006A3688">
        <w:rPr>
          <w:bCs/>
          <w:sz w:val="24"/>
          <w:szCs w:val="24"/>
          <w:lang w:val="en-GB"/>
        </w:rPr>
        <w:t>Xiaoquan Su</w:t>
      </w:r>
      <w:r w:rsidR="006A3688" w:rsidRPr="006A3688">
        <w:rPr>
          <w:bCs/>
          <w:sz w:val="24"/>
          <w:szCs w:val="24"/>
          <w:vertAlign w:val="superscript"/>
          <w:lang w:val="en-GB"/>
        </w:rPr>
        <w:t>1</w:t>
      </w:r>
      <w:r w:rsidR="006A3688">
        <w:rPr>
          <w:bCs/>
          <w:sz w:val="24"/>
          <w:szCs w:val="24"/>
          <w:lang w:val="en-GB"/>
        </w:rPr>
        <w:t xml:space="preserve">, </w:t>
      </w:r>
      <w:r w:rsidRPr="006A3688">
        <w:rPr>
          <w:bCs/>
          <w:sz w:val="24"/>
          <w:szCs w:val="24"/>
          <w:lang w:val="en-GB"/>
        </w:rPr>
        <w:t>Chenggang Xu</w:t>
      </w:r>
      <w:r w:rsidRPr="006A3688">
        <w:rPr>
          <w:bCs/>
          <w:sz w:val="24"/>
          <w:szCs w:val="24"/>
          <w:vertAlign w:val="superscript"/>
          <w:lang w:val="en-GB"/>
        </w:rPr>
        <w:t>2</w:t>
      </w:r>
      <w:r w:rsidRPr="006A3688">
        <w:rPr>
          <w:bCs/>
          <w:sz w:val="24"/>
          <w:szCs w:val="24"/>
          <w:lang w:val="en-GB"/>
        </w:rPr>
        <w:t>, Jian Xu</w:t>
      </w:r>
      <w:r w:rsidRPr="006A3688">
        <w:rPr>
          <w:bCs/>
          <w:sz w:val="24"/>
          <w:szCs w:val="24"/>
          <w:vertAlign w:val="superscript"/>
          <w:lang w:val="en-GB"/>
        </w:rPr>
        <w:t>1,3,*</w:t>
      </w:r>
    </w:p>
    <w:p w:rsidR="000510D7" w:rsidRPr="006A3688" w:rsidRDefault="000510D7" w:rsidP="006A3688">
      <w:pPr>
        <w:widowControl/>
        <w:spacing w:after="200" w:line="480" w:lineRule="auto"/>
        <w:jc w:val="left"/>
        <w:rPr>
          <w:sz w:val="24"/>
          <w:szCs w:val="24"/>
          <w:lang w:val="en-GB"/>
        </w:rPr>
      </w:pPr>
      <w:r w:rsidRPr="006A3688">
        <w:rPr>
          <w:sz w:val="24"/>
          <w:szCs w:val="24"/>
          <w:vertAlign w:val="superscript"/>
          <w:lang w:val="en-GB"/>
        </w:rPr>
        <w:t xml:space="preserve">1 </w:t>
      </w:r>
      <w:r w:rsidRPr="006A3688">
        <w:rPr>
          <w:sz w:val="24"/>
          <w:szCs w:val="24"/>
          <w:lang w:val="en-GB"/>
        </w:rPr>
        <w:t xml:space="preserve">Single-Cell Center and CAS Key Laboratory of Biofuels and Shandong Key Laboratory of Energy Genetics, Qingdao Institute of Bioenergy and Bioprocess Technology, </w:t>
      </w:r>
      <w:bookmarkStart w:id="0" w:name="OLE_LINK38"/>
      <w:bookmarkStart w:id="1" w:name="OLE_LINK37"/>
      <w:r w:rsidRPr="006A3688">
        <w:rPr>
          <w:sz w:val="24"/>
          <w:szCs w:val="24"/>
          <w:lang w:val="en-GB"/>
        </w:rPr>
        <w:t>Qingdao Institute of Bioenergy and Bioprocess Technology, Chinese Academy of Sciences</w:t>
      </w:r>
      <w:bookmarkEnd w:id="0"/>
      <w:bookmarkEnd w:id="1"/>
      <w:r w:rsidRPr="006A3688">
        <w:rPr>
          <w:sz w:val="24"/>
          <w:szCs w:val="24"/>
          <w:lang w:val="en-GB"/>
        </w:rPr>
        <w:t>, Qingdao, Shandong, 266101, China</w:t>
      </w:r>
    </w:p>
    <w:p w:rsidR="000510D7" w:rsidRPr="006A3688" w:rsidRDefault="000510D7" w:rsidP="006A3688">
      <w:pPr>
        <w:widowControl/>
        <w:spacing w:after="200" w:line="480" w:lineRule="auto"/>
        <w:jc w:val="left"/>
        <w:rPr>
          <w:sz w:val="24"/>
          <w:szCs w:val="24"/>
          <w:lang w:val="en-GB"/>
        </w:rPr>
      </w:pPr>
      <w:r w:rsidRPr="006A3688">
        <w:rPr>
          <w:sz w:val="24"/>
          <w:szCs w:val="24"/>
          <w:vertAlign w:val="superscript"/>
          <w:lang w:val="en-GB"/>
        </w:rPr>
        <w:t xml:space="preserve">2 </w:t>
      </w:r>
      <w:r w:rsidRPr="006A3688">
        <w:rPr>
          <w:sz w:val="24"/>
          <w:szCs w:val="24"/>
          <w:lang w:val="en-GB"/>
        </w:rPr>
        <w:t>Key Laboratory of Chemical Biology and Molecular Engineering of Ministry of Education, Institute of Biotechnology, Shanxi University, Taiyuan, Shanxi, 030006, China</w:t>
      </w:r>
    </w:p>
    <w:p w:rsidR="000510D7" w:rsidRPr="006A3688" w:rsidRDefault="000510D7" w:rsidP="006A3688">
      <w:pPr>
        <w:widowControl/>
        <w:spacing w:after="200" w:line="480" w:lineRule="auto"/>
        <w:jc w:val="left"/>
        <w:rPr>
          <w:sz w:val="24"/>
          <w:szCs w:val="24"/>
          <w:lang w:val="en-GB"/>
        </w:rPr>
      </w:pPr>
      <w:r w:rsidRPr="006A3688">
        <w:rPr>
          <w:sz w:val="24"/>
          <w:szCs w:val="24"/>
          <w:vertAlign w:val="superscript"/>
          <w:lang w:val="en-GB"/>
        </w:rPr>
        <w:t xml:space="preserve">3 </w:t>
      </w:r>
      <w:r w:rsidRPr="006A3688">
        <w:rPr>
          <w:sz w:val="24"/>
          <w:szCs w:val="24"/>
          <w:lang w:val="en-GB"/>
        </w:rPr>
        <w:t>University of Chinese Academy of Science, Beijing, 100049, China</w:t>
      </w:r>
    </w:p>
    <w:p w:rsidR="000510D7" w:rsidRPr="006A3688" w:rsidRDefault="000510D7" w:rsidP="006A3688">
      <w:pPr>
        <w:widowControl/>
        <w:spacing w:after="200" w:line="480" w:lineRule="auto"/>
        <w:jc w:val="left"/>
        <w:rPr>
          <w:sz w:val="24"/>
          <w:szCs w:val="24"/>
          <w:lang w:val="en-GB"/>
        </w:rPr>
      </w:pPr>
      <w:bookmarkStart w:id="2" w:name="OLE_LINK135"/>
      <w:bookmarkStart w:id="3" w:name="OLE_LINK136"/>
      <w:r w:rsidRPr="006A3688">
        <w:rPr>
          <w:sz w:val="24"/>
          <w:szCs w:val="24"/>
          <w:lang w:val="en-GB"/>
        </w:rPr>
        <w:t>*Correspondence:</w:t>
      </w:r>
      <w:bookmarkEnd w:id="2"/>
      <w:bookmarkEnd w:id="3"/>
      <w:r w:rsidRPr="006A3688">
        <w:rPr>
          <w:sz w:val="24"/>
          <w:szCs w:val="24"/>
          <w:lang w:val="en-GB"/>
        </w:rPr>
        <w:t xml:space="preserve"> Tel: +86 532 8066 2651; Fax: +86 532 8066 2654</w:t>
      </w:r>
    </w:p>
    <w:p w:rsidR="000510D7" w:rsidRDefault="000510D7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  <w:r w:rsidRPr="006A3688">
        <w:rPr>
          <w:sz w:val="24"/>
          <w:szCs w:val="24"/>
          <w:lang w:val="en-GB"/>
        </w:rPr>
        <w:t xml:space="preserve">E-mail address: </w:t>
      </w:r>
      <w:hyperlink r:id="rId7" w:history="1">
        <w:r w:rsidR="009902C5" w:rsidRPr="00D01350">
          <w:rPr>
            <w:rStyle w:val="Hyperlink"/>
            <w:sz w:val="24"/>
            <w:szCs w:val="24"/>
            <w:lang w:val="en-GB"/>
          </w:rPr>
          <w:t>xujian@qibebt.ac.cn</w:t>
        </w:r>
      </w:hyperlink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9902C5" w:rsidRDefault="009902C5" w:rsidP="006A3688">
      <w:pPr>
        <w:widowControl/>
        <w:spacing w:line="480" w:lineRule="auto"/>
        <w:jc w:val="left"/>
        <w:rPr>
          <w:sz w:val="24"/>
          <w:szCs w:val="24"/>
          <w:lang w:val="en-GB"/>
        </w:rPr>
      </w:pPr>
    </w:p>
    <w:p w:rsidR="001170C3" w:rsidRPr="000C76A8" w:rsidRDefault="001170C3" w:rsidP="006A3688">
      <w:pPr>
        <w:widowControl/>
        <w:spacing w:line="480" w:lineRule="auto"/>
        <w:jc w:val="left"/>
        <w:rPr>
          <w:b/>
          <w:sz w:val="24"/>
          <w:szCs w:val="24"/>
          <w:lang w:val="en-GB"/>
        </w:rPr>
      </w:pPr>
      <w:r w:rsidRPr="00382C00">
        <w:rPr>
          <w:sz w:val="24"/>
          <w:szCs w:val="24"/>
          <w:lang w:val="en-GB"/>
        </w:rPr>
        <w:lastRenderedPageBreak/>
        <w:t>This file contains following materials:</w:t>
      </w:r>
    </w:p>
    <w:p w:rsidR="001170C3" w:rsidRPr="000C76A8" w:rsidRDefault="001170C3" w:rsidP="000C76A8">
      <w:pPr>
        <w:pStyle w:val="ListParagraph"/>
        <w:widowControl/>
        <w:numPr>
          <w:ilvl w:val="0"/>
          <w:numId w:val="1"/>
        </w:numPr>
        <w:spacing w:line="480" w:lineRule="auto"/>
        <w:jc w:val="left"/>
        <w:rPr>
          <w:sz w:val="24"/>
          <w:szCs w:val="24"/>
          <w:lang w:val="en-GB"/>
        </w:rPr>
      </w:pPr>
      <w:r w:rsidRPr="000C76A8">
        <w:rPr>
          <w:sz w:val="24"/>
          <w:szCs w:val="24"/>
          <w:lang w:val="en-GB"/>
        </w:rPr>
        <w:t>Supplementary Methods</w:t>
      </w:r>
      <w:r w:rsidR="000C76A8">
        <w:rPr>
          <w:sz w:val="24"/>
          <w:szCs w:val="24"/>
          <w:lang w:val="en-GB"/>
        </w:rPr>
        <w:t>.</w:t>
      </w:r>
    </w:p>
    <w:p w:rsidR="001170C3" w:rsidRPr="000C76A8" w:rsidRDefault="001170C3" w:rsidP="000C76A8">
      <w:pPr>
        <w:pStyle w:val="ListParagraph"/>
        <w:widowControl/>
        <w:numPr>
          <w:ilvl w:val="0"/>
          <w:numId w:val="1"/>
        </w:numPr>
        <w:spacing w:line="480" w:lineRule="auto"/>
        <w:jc w:val="left"/>
        <w:rPr>
          <w:sz w:val="24"/>
          <w:szCs w:val="24"/>
          <w:lang w:val="en-GB"/>
        </w:rPr>
      </w:pPr>
      <w:r w:rsidRPr="000C76A8">
        <w:rPr>
          <w:sz w:val="24"/>
          <w:szCs w:val="24"/>
          <w:lang w:val="en-GB"/>
        </w:rPr>
        <w:t>Supplementary Results</w:t>
      </w:r>
      <w:r w:rsidR="000C76A8">
        <w:rPr>
          <w:sz w:val="24"/>
          <w:szCs w:val="24"/>
          <w:lang w:val="en-GB"/>
        </w:rPr>
        <w:t>.</w:t>
      </w:r>
      <w:r w:rsidRPr="000C76A8">
        <w:rPr>
          <w:sz w:val="24"/>
          <w:szCs w:val="24"/>
          <w:lang w:val="en-GB"/>
        </w:rPr>
        <w:t xml:space="preserve"> </w:t>
      </w:r>
    </w:p>
    <w:p w:rsidR="009902C5" w:rsidRPr="000C76A8" w:rsidRDefault="009902C5" w:rsidP="000C76A8">
      <w:pPr>
        <w:pStyle w:val="ListParagraph"/>
        <w:widowControl/>
        <w:numPr>
          <w:ilvl w:val="0"/>
          <w:numId w:val="1"/>
        </w:numPr>
        <w:spacing w:line="480" w:lineRule="auto"/>
        <w:rPr>
          <w:sz w:val="24"/>
        </w:rPr>
      </w:pPr>
      <w:r w:rsidRPr="000C76A8">
        <w:rPr>
          <w:sz w:val="24"/>
        </w:rPr>
        <w:t>Supplementary Ta</w:t>
      </w:r>
      <w:r w:rsidRPr="000C76A8">
        <w:rPr>
          <w:rFonts w:hint="eastAsia"/>
          <w:sz w:val="24"/>
        </w:rPr>
        <w:t xml:space="preserve">bles and </w:t>
      </w:r>
      <w:r w:rsidRPr="000C76A8">
        <w:rPr>
          <w:sz w:val="24"/>
        </w:rPr>
        <w:t>Figures</w:t>
      </w:r>
      <w:r w:rsidR="000C76A8">
        <w:rPr>
          <w:sz w:val="24"/>
        </w:rPr>
        <w:t>.</w:t>
      </w:r>
    </w:p>
    <w:p w:rsidR="006A3688" w:rsidRDefault="006A3688" w:rsidP="009902C5">
      <w:pPr>
        <w:spacing w:after="200" w:line="360" w:lineRule="auto"/>
        <w:ind w:leftChars="-1" w:left="-2"/>
        <w:rPr>
          <w:rFonts w:ascii="Arial" w:eastAsia="Arial Unicode MS" w:hAnsi="Arial" w:cs="Arial"/>
          <w:b/>
          <w:sz w:val="28"/>
          <w:szCs w:val="28"/>
          <w:lang w:val="en-GB"/>
        </w:rPr>
        <w:sectPr w:rsidR="006A3688" w:rsidSect="000C76A8"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5667AA" w:rsidRDefault="005667AA" w:rsidP="00BB2935">
      <w:pPr>
        <w:widowControl/>
        <w:spacing w:line="48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Supplementary Methods</w:t>
      </w:r>
    </w:p>
    <w:p w:rsidR="006A3688" w:rsidRPr="006A3688" w:rsidRDefault="006A3688" w:rsidP="006A3688">
      <w:pPr>
        <w:spacing w:line="480" w:lineRule="auto"/>
        <w:rPr>
          <w:b/>
          <w:sz w:val="24"/>
          <w:szCs w:val="24"/>
        </w:rPr>
      </w:pPr>
      <w:r w:rsidRPr="006A3688">
        <w:rPr>
          <w:b/>
          <w:i/>
          <w:sz w:val="24"/>
          <w:szCs w:val="24"/>
        </w:rPr>
        <w:t>Strains and growth conditions</w:t>
      </w:r>
    </w:p>
    <w:p w:rsidR="006A3688" w:rsidRPr="006A3688" w:rsidRDefault="006A3688" w:rsidP="006A3688">
      <w:pPr>
        <w:spacing w:line="480" w:lineRule="auto"/>
        <w:rPr>
          <w:sz w:val="24"/>
          <w:szCs w:val="24"/>
        </w:rPr>
      </w:pPr>
      <w:r w:rsidRPr="006A3688">
        <w:rPr>
          <w:b/>
          <w:sz w:val="24"/>
          <w:szCs w:val="24"/>
        </w:rPr>
        <w:tab/>
      </w:r>
      <w:r w:rsidRPr="006A3688">
        <w:rPr>
          <w:i/>
          <w:sz w:val="24"/>
          <w:szCs w:val="24"/>
        </w:rPr>
        <w:t>Escherichia coli</w:t>
      </w:r>
      <w:r w:rsidRPr="006A3688">
        <w:rPr>
          <w:sz w:val="24"/>
          <w:szCs w:val="24"/>
        </w:rPr>
        <w:t xml:space="preserve"> was used as the host strain for the routine cloning and incubated at 37 degree centigrade in Luria-Bertani (LB) medium. </w:t>
      </w:r>
      <w:r w:rsidRPr="006A3688">
        <w:rPr>
          <w:i/>
          <w:sz w:val="24"/>
          <w:szCs w:val="24"/>
        </w:rPr>
        <w:t>C. cellulolyticum</w:t>
      </w:r>
      <w:r w:rsidRPr="006A3688">
        <w:rPr>
          <w:sz w:val="24"/>
          <w:szCs w:val="24"/>
        </w:rPr>
        <w:t xml:space="preserve"> ATCC 35319 (H10) was anaerobically cultured at 35 ºC in modified GS-2 medium (KH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PO</w:t>
      </w:r>
      <w:r w:rsidRPr="006A3688">
        <w:rPr>
          <w:sz w:val="24"/>
          <w:szCs w:val="24"/>
          <w:vertAlign w:val="subscript"/>
        </w:rPr>
        <w:t xml:space="preserve">4  </w:t>
      </w:r>
      <w:r w:rsidRPr="006A3688">
        <w:rPr>
          <w:sz w:val="24"/>
          <w:szCs w:val="24"/>
        </w:rPr>
        <w:t>1.5 g, K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HPO</w:t>
      </w:r>
      <w:r w:rsidRPr="006A3688">
        <w:rPr>
          <w:sz w:val="24"/>
          <w:szCs w:val="24"/>
          <w:vertAlign w:val="subscript"/>
        </w:rPr>
        <w:t>4</w:t>
      </w:r>
      <w:r w:rsidRPr="006A3688">
        <w:rPr>
          <w:sz w:val="24"/>
          <w:szCs w:val="24"/>
        </w:rPr>
        <w:t>·3H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O 3.8 g, Urea 2.1 g, MgCl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·6H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O 1.0 g, CaCl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·2H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O 150 mg, FeSO</w:t>
      </w:r>
      <w:r w:rsidRPr="006A3688">
        <w:rPr>
          <w:sz w:val="24"/>
          <w:szCs w:val="24"/>
          <w:vertAlign w:val="subscript"/>
        </w:rPr>
        <w:t>4</w:t>
      </w:r>
      <w:r w:rsidRPr="006A3688">
        <w:rPr>
          <w:sz w:val="24"/>
          <w:szCs w:val="24"/>
        </w:rPr>
        <w:t>·6H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O 1.25 mg, cysteine-HCl 1.0 g, MOPS-Na 10 g, yeast extract 6.0 g, trisodium citrate·2H</w:t>
      </w:r>
      <w:r w:rsidRPr="006A3688">
        <w:rPr>
          <w:sz w:val="24"/>
          <w:szCs w:val="24"/>
          <w:vertAlign w:val="subscript"/>
        </w:rPr>
        <w:t>2</w:t>
      </w:r>
      <w:r w:rsidRPr="006A3688">
        <w:rPr>
          <w:sz w:val="24"/>
          <w:szCs w:val="24"/>
        </w:rPr>
        <w:t>O 3.0 g, resazurin 0.1 mg per liter, pH 7.4)</w:t>
      </w:r>
      <w:r w:rsidRPr="006A3688">
        <w:rPr>
          <w:sz w:val="24"/>
          <w:szCs w:val="24"/>
        </w:rPr>
        <w:fldChar w:fldCharType="begin"/>
      </w:r>
      <w:r w:rsidR="009902C5">
        <w:rPr>
          <w:sz w:val="24"/>
          <w:szCs w:val="24"/>
        </w:rPr>
        <w:instrText xml:space="preserve"> ADDIN EN.CITE &lt;EndNote&gt;&lt;Cite&gt;&lt;Author&gt;Johnson&lt;/Author&gt;&lt;Year&gt;1981&lt;/Year&gt;&lt;RecNum&gt;640&lt;/RecNum&gt;&lt;DisplayText&gt;&lt;style face="superscript"&gt;1&lt;/style&gt;&lt;/DisplayText&gt;&lt;record&gt;&lt;rec-number&gt;640&lt;/rec-number&gt;&lt;foreign-keys&gt;&lt;key app="EN" db-id="tzt9d5vf6ev2thea25gpas2g5a5w09fzwtvf" timestamp="1535096220"&gt;640&lt;/key&gt;&lt;/foreign-keys&gt;&lt;ref-type name="Journal Article"&gt;17&lt;/ref-type&gt;&lt;contributors&gt;&lt;authors&gt;&lt;author&gt;Johnson, Eric A&lt;/author&gt;&lt;author&gt;Madia, Ashwin&lt;/author&gt;&lt;author&gt;Demain, Arnold L&lt;/author&gt;&lt;/authors&gt;&lt;/contributors&gt;&lt;titles&gt;&lt;title&gt;Chemically defined minimal medium for growth of the anaerobic cellulolytic thermophile Clostridium thermocellum&lt;/title&gt;&lt;secondary-title&gt;Applied and environmental microbiology&lt;/secondary-title&gt;&lt;/titles&gt;&lt;periodical&gt;&lt;full-title&gt;Applied and Environmental Microbiology&lt;/full-title&gt;&lt;abbr-1&gt;Appl. Environ. Microbiol.&lt;/abbr-1&gt;&lt;abbr-2&gt;Appl Environ Microbiol&lt;/abbr-2&gt;&lt;/periodical&gt;&lt;pages&gt;1060&lt;/pages&gt;&lt;volume&gt;41&lt;/volume&gt;&lt;number&gt;4&lt;/number&gt;&lt;dates&gt;&lt;year&gt;1981&lt;/year&gt;&lt;/dates&gt;&lt;urls&gt;&lt;/urls&gt;&lt;/record&gt;&lt;/Cite&gt;&lt;/EndNote&gt;</w:instrText>
      </w:r>
      <w:r w:rsidRPr="006A3688">
        <w:rPr>
          <w:sz w:val="24"/>
          <w:szCs w:val="24"/>
        </w:rPr>
        <w:fldChar w:fldCharType="separate"/>
      </w:r>
      <w:r w:rsidR="009902C5" w:rsidRPr="009902C5">
        <w:rPr>
          <w:noProof/>
          <w:sz w:val="24"/>
          <w:szCs w:val="24"/>
          <w:vertAlign w:val="superscript"/>
        </w:rPr>
        <w:t>1</w:t>
      </w:r>
      <w:r w:rsidRPr="006A3688">
        <w:rPr>
          <w:sz w:val="24"/>
          <w:szCs w:val="24"/>
        </w:rPr>
        <w:fldChar w:fldCharType="end"/>
      </w:r>
      <w:r w:rsidRPr="006A3688">
        <w:rPr>
          <w:sz w:val="24"/>
          <w:szCs w:val="24"/>
        </w:rPr>
        <w:t xml:space="preserve"> supplemented with 5.0 gL</w:t>
      </w:r>
      <w:r w:rsidRPr="006A3688">
        <w:rPr>
          <w:sz w:val="24"/>
          <w:szCs w:val="24"/>
          <w:vertAlign w:val="superscript"/>
        </w:rPr>
        <w:t>-1</w:t>
      </w:r>
      <w:r w:rsidRPr="006A3688">
        <w:rPr>
          <w:sz w:val="24"/>
          <w:szCs w:val="24"/>
        </w:rPr>
        <w:t xml:space="preserve"> cellobiose as carbon source. Erythromycin (20 µg ml</w:t>
      </w:r>
      <w:r w:rsidRPr="006A3688">
        <w:rPr>
          <w:sz w:val="24"/>
          <w:szCs w:val="24"/>
          <w:vertAlign w:val="superscript"/>
        </w:rPr>
        <w:t>-1</w:t>
      </w:r>
      <w:r w:rsidRPr="006A3688">
        <w:rPr>
          <w:sz w:val="24"/>
          <w:szCs w:val="24"/>
        </w:rPr>
        <w:t xml:space="preserve"> for </w:t>
      </w:r>
      <w:r w:rsidRPr="006A3688">
        <w:rPr>
          <w:i/>
          <w:sz w:val="24"/>
          <w:szCs w:val="24"/>
        </w:rPr>
        <w:t>C. cellulolyticum</w:t>
      </w:r>
      <w:r w:rsidRPr="006A3688">
        <w:rPr>
          <w:sz w:val="24"/>
          <w:szCs w:val="24"/>
        </w:rPr>
        <w:t>) or ampicillin (100 µg ml</w:t>
      </w:r>
      <w:r w:rsidRPr="006A3688">
        <w:rPr>
          <w:sz w:val="24"/>
          <w:szCs w:val="24"/>
          <w:vertAlign w:val="superscript"/>
        </w:rPr>
        <w:t>-1</w:t>
      </w:r>
      <w:r w:rsidRPr="006A3688">
        <w:rPr>
          <w:sz w:val="24"/>
          <w:szCs w:val="24"/>
        </w:rPr>
        <w:t xml:space="preserve"> for </w:t>
      </w:r>
      <w:r w:rsidRPr="006A3688">
        <w:rPr>
          <w:i/>
          <w:sz w:val="24"/>
          <w:szCs w:val="24"/>
        </w:rPr>
        <w:t>E. coli</w:t>
      </w:r>
      <w:r w:rsidRPr="006A3688">
        <w:rPr>
          <w:sz w:val="24"/>
          <w:szCs w:val="24"/>
        </w:rPr>
        <w:t>) was added into the medium as required.</w:t>
      </w:r>
    </w:p>
    <w:p w:rsidR="006A3688" w:rsidRPr="006A3688" w:rsidRDefault="006A3688" w:rsidP="006A3688">
      <w:pPr>
        <w:spacing w:line="480" w:lineRule="auto"/>
        <w:rPr>
          <w:b/>
          <w:i/>
          <w:sz w:val="24"/>
          <w:szCs w:val="24"/>
        </w:rPr>
      </w:pPr>
      <w:r w:rsidRPr="006A3688">
        <w:rPr>
          <w:b/>
          <w:i/>
          <w:sz w:val="24"/>
          <w:szCs w:val="24"/>
        </w:rPr>
        <w:t>RNA secondary structure prediction</w:t>
      </w:r>
    </w:p>
    <w:p w:rsidR="006A3688" w:rsidRPr="006A3688" w:rsidRDefault="001B2183" w:rsidP="006A3688">
      <w:pPr>
        <w:spacing w:line="480" w:lineRule="auto"/>
        <w:ind w:firstLine="420"/>
        <w:rPr>
          <w:iCs/>
        </w:rPr>
      </w:pPr>
      <w:r>
        <w:rPr>
          <w:sz w:val="24"/>
          <w:szCs w:val="24"/>
        </w:rPr>
        <w:t>T</w:t>
      </w:r>
      <w:r w:rsidR="006A3688" w:rsidRPr="006A3688">
        <w:rPr>
          <w:sz w:val="24"/>
          <w:szCs w:val="24"/>
        </w:rPr>
        <w:t>he RNAMotif</w:t>
      </w:r>
      <w:r w:rsidR="006A3688" w:rsidRPr="006A3688">
        <w:rPr>
          <w:sz w:val="24"/>
          <w:szCs w:val="24"/>
        </w:rPr>
        <w:fldChar w:fldCharType="begin"/>
      </w:r>
      <w:r w:rsidR="009902C5">
        <w:rPr>
          <w:sz w:val="24"/>
          <w:szCs w:val="24"/>
        </w:rPr>
        <w:instrText xml:space="preserve"> ADDIN EN.CITE &lt;EndNote&gt;&lt;Cite&gt;&lt;Author&gt;Macke&lt;/Author&gt;&lt;Year&gt;2001&lt;/Year&gt;&lt;RecNum&gt;506&lt;/RecNum&gt;&lt;DisplayText&gt;&lt;style face="superscript"&gt;2&lt;/style&gt;&lt;/DisplayText&gt;&lt;record&gt;&lt;rec-number&gt;506&lt;/rec-number&gt;&lt;foreign-keys&gt;&lt;key app="EN" db-id="tzt9d5vf6ev2thea25gpas2g5a5w09fzwtvf" timestamp="1516071987"&gt;506&lt;/key&gt;&lt;/foreign-keys&gt;&lt;ref-type name="Journal Article"&gt;17&lt;/ref-type&gt;&lt;contributors&gt;&lt;authors&gt;&lt;author&gt;Macke, Thomas J&lt;/author&gt;&lt;author&gt;Ecker, David J&lt;/author&gt;&lt;author&gt;Gutell, Robin R&lt;/author&gt;&lt;author&gt;Gautheret, Daniel&lt;/author&gt;&lt;author&gt;Case, David A&lt;/author&gt;&lt;author&gt;Sampath, Rangarajan&lt;/author&gt;&lt;/authors&gt;&lt;/contributors&gt;&lt;titles&gt;&lt;title&gt;RNAMotif, an RNA secondary structure definition and search algorithm&lt;/title&gt;&lt;secondary-title&gt;Nucleic acids research&lt;/secondary-title&gt;&lt;/titles&gt;&lt;periodical&gt;&lt;full-title&gt;Nucleic Acids Research&lt;/full-title&gt;&lt;abbr-1&gt;Nucleic Acids Res.&lt;/abbr-1&gt;&lt;abbr-2&gt;Nucleic Acids Res&lt;/abbr-2&gt;&lt;/periodical&gt;&lt;pages&gt;4724-4735&lt;/pages&gt;&lt;volume&gt;29&lt;/volume&gt;&lt;number&gt;22&lt;/number&gt;&lt;dates&gt;&lt;year&gt;2001&lt;/year&gt;&lt;/dates&gt;&lt;isbn&gt;1362-4962&lt;/isbn&gt;&lt;urls&gt;&lt;/urls&gt;&lt;/record&gt;&lt;/Cite&gt;&lt;/EndNote&gt;</w:instrText>
      </w:r>
      <w:r w:rsidR="006A3688" w:rsidRPr="006A3688">
        <w:rPr>
          <w:sz w:val="24"/>
          <w:szCs w:val="24"/>
        </w:rPr>
        <w:fldChar w:fldCharType="separate"/>
      </w:r>
      <w:r w:rsidR="009902C5" w:rsidRPr="009902C5">
        <w:rPr>
          <w:noProof/>
          <w:sz w:val="24"/>
          <w:szCs w:val="24"/>
          <w:vertAlign w:val="superscript"/>
        </w:rPr>
        <w:t>2</w:t>
      </w:r>
      <w:r w:rsidR="006A3688" w:rsidRPr="006A3688">
        <w:rPr>
          <w:sz w:val="24"/>
          <w:szCs w:val="24"/>
        </w:rPr>
        <w:fldChar w:fldCharType="end"/>
      </w:r>
      <w:r w:rsidR="006A3688" w:rsidRPr="006A3688">
        <w:rPr>
          <w:sz w:val="24"/>
          <w:szCs w:val="24"/>
        </w:rPr>
        <w:t xml:space="preserve"> algorithm was used for motif discovery. It searches the RNA structure motif in nucleic acid sequences and the motif of interest were selected based on the parameters/constraints in the “descriptor” file provided with RNAMotif. Descriptor file contains the minimum and maximum length of stem and loop part in stem-loop. The minimal and maximal stem length was 6bp and 40bp, respectively, the loop length </w:t>
      </w:r>
      <w:r w:rsidR="006A3688" w:rsidRPr="006A3688">
        <w:rPr>
          <w:noProof/>
          <w:sz w:val="24"/>
          <w:szCs w:val="24"/>
        </w:rPr>
        <w:t>varied</w:t>
      </w:r>
      <w:r w:rsidR="006A3688" w:rsidRPr="006A3688">
        <w:rPr>
          <w:sz w:val="24"/>
          <w:szCs w:val="24"/>
        </w:rPr>
        <w:t xml:space="preserve"> from 3 to 30nt and no restriction on bulged or mispaired base and GU-pairing </w:t>
      </w:r>
      <w:r w:rsidR="006A3688" w:rsidRPr="006A3688">
        <w:rPr>
          <w:noProof/>
          <w:sz w:val="24"/>
          <w:szCs w:val="24"/>
        </w:rPr>
        <w:t>was</w:t>
      </w:r>
      <w:r w:rsidR="006A3688" w:rsidRPr="006A3688">
        <w:rPr>
          <w:sz w:val="24"/>
          <w:szCs w:val="24"/>
        </w:rPr>
        <w:t xml:space="preserve"> allowed in the stem; thus, RNAMotif predicted motif sequences on both </w:t>
      </w:r>
      <w:r w:rsidR="006A3688" w:rsidRPr="006A3688">
        <w:rPr>
          <w:noProof/>
          <w:sz w:val="24"/>
          <w:szCs w:val="24"/>
        </w:rPr>
        <w:t>strands</w:t>
      </w:r>
      <w:r w:rsidR="006A3688" w:rsidRPr="006A3688">
        <w:rPr>
          <w:sz w:val="24"/>
          <w:szCs w:val="24"/>
        </w:rPr>
        <w:t xml:space="preserve">. The </w:t>
      </w:r>
      <w:r>
        <w:rPr>
          <w:sz w:val="24"/>
          <w:szCs w:val="24"/>
        </w:rPr>
        <w:t xml:space="preserve">RNAfold was used to </w:t>
      </w:r>
      <w:r w:rsidR="006A253F">
        <w:rPr>
          <w:sz w:val="24"/>
          <w:szCs w:val="24"/>
        </w:rPr>
        <w:t xml:space="preserve">calculate the </w:t>
      </w:r>
      <w:r w:rsidR="006A3688" w:rsidRPr="006A3688">
        <w:rPr>
          <w:sz w:val="24"/>
          <w:szCs w:val="24"/>
        </w:rPr>
        <w:t xml:space="preserve">secondary structure (stem-loop) and </w:t>
      </w:r>
      <w:r w:rsidR="006A3688" w:rsidRPr="006A3688">
        <w:rPr>
          <w:rFonts w:eastAsia="Arial Unicode MS"/>
          <w:sz w:val="24"/>
        </w:rPr>
        <w:t xml:space="preserve">folding </w:t>
      </w:r>
      <w:r w:rsidR="006A3688" w:rsidRPr="006A3688">
        <w:rPr>
          <w:rFonts w:eastAsia="Arial Unicode MS" w:hint="eastAsia"/>
          <w:sz w:val="24"/>
        </w:rPr>
        <w:t xml:space="preserve">free </w:t>
      </w:r>
      <w:r w:rsidR="006A3688" w:rsidRPr="006A3688">
        <w:rPr>
          <w:rFonts w:eastAsia="Arial Unicode MS"/>
          <w:sz w:val="24"/>
        </w:rPr>
        <w:t>energy (</w:t>
      </w:r>
      <w:r w:rsidR="006A3688" w:rsidRPr="006A3688">
        <w:rPr>
          <w:rFonts w:ascii="Symbol" w:eastAsia="Arial Unicode MS" w:hAnsi="Symbol"/>
          <w:sz w:val="24"/>
        </w:rPr>
        <w:t></w:t>
      </w:r>
      <w:r w:rsidR="006A3688" w:rsidRPr="006A3688">
        <w:rPr>
          <w:rFonts w:eastAsia="Arial Unicode MS"/>
          <w:sz w:val="24"/>
        </w:rPr>
        <w:t>G)</w:t>
      </w:r>
      <w:r w:rsidR="006A253F">
        <w:rPr>
          <w:rFonts w:eastAsia="Arial Unicode MS"/>
          <w:sz w:val="24"/>
        </w:rPr>
        <w:t xml:space="preserve"> of the predicted motifs</w:t>
      </w:r>
      <w:r w:rsidR="006A3688" w:rsidRPr="006A3688">
        <w:rPr>
          <w:sz w:val="24"/>
          <w:szCs w:val="24"/>
        </w:rPr>
        <w:t xml:space="preserve">. Single sequences were input to RNAfold with the default runtime parameters. </w:t>
      </w:r>
      <w:r w:rsidR="006A3688" w:rsidRPr="006A3688">
        <w:rPr>
          <w:bCs/>
          <w:sz w:val="24"/>
          <w:szCs w:val="24"/>
        </w:rPr>
        <w:t>Dotted positions are unpaired, whereas base-paring is represented by complementary parentheses. To remove the extended noise nucleotides from the stem-loops, dots before and after parentheses were discarded. Poly(U) tail and U-content of a SL were calculated by counting the number of continuous U residues and number of all U residues respectively, present in 10 nts of downstream of SL.</w:t>
      </w:r>
    </w:p>
    <w:p w:rsidR="006A3688" w:rsidRPr="006A3688" w:rsidRDefault="006E5CBD" w:rsidP="006A3688">
      <w:pPr>
        <w:spacing w:line="480" w:lineRule="auto"/>
        <w:rPr>
          <w:rFonts w:eastAsia="Arial Unicode MS"/>
          <w:b/>
          <w:bCs/>
          <w:i/>
          <w:iCs/>
          <w:sz w:val="24"/>
          <w:szCs w:val="24"/>
        </w:rPr>
      </w:pPr>
      <w:r>
        <w:rPr>
          <w:rFonts w:eastAsia="Arial Unicode MS"/>
          <w:b/>
          <w:bCs/>
          <w:i/>
          <w:iCs/>
          <w:sz w:val="24"/>
          <w:szCs w:val="24"/>
        </w:rPr>
        <w:lastRenderedPageBreak/>
        <w:t>Preprocessing of the predicted SLs</w:t>
      </w:r>
    </w:p>
    <w:p w:rsidR="006A3688" w:rsidRPr="006A3688" w:rsidRDefault="006E5CBD" w:rsidP="006A3688">
      <w:pPr>
        <w:spacing w:line="480" w:lineRule="auto"/>
        <w:ind w:firstLine="4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The </w:t>
      </w:r>
      <w:r w:rsidR="006A3688" w:rsidRPr="006A3688">
        <w:rPr>
          <w:rFonts w:eastAsia="Arial Unicode MS"/>
          <w:sz w:val="24"/>
          <w:szCs w:val="24"/>
        </w:rPr>
        <w:t xml:space="preserve">quality control step </w:t>
      </w:r>
      <w:r>
        <w:rPr>
          <w:rFonts w:eastAsia="Arial Unicode MS"/>
          <w:sz w:val="24"/>
          <w:szCs w:val="24"/>
        </w:rPr>
        <w:t>was used to remove</w:t>
      </w:r>
      <w:r w:rsidR="006A3688" w:rsidRPr="006A3688"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 xml:space="preserve">the </w:t>
      </w:r>
      <w:r w:rsidR="006A3688" w:rsidRPr="006A3688">
        <w:rPr>
          <w:sz w:val="24"/>
          <w:szCs w:val="24"/>
        </w:rPr>
        <w:t>redundancy among sequence</w:t>
      </w:r>
      <w:r>
        <w:rPr>
          <w:sz w:val="24"/>
          <w:szCs w:val="24"/>
        </w:rPr>
        <w:t>s</w:t>
      </w:r>
      <w:r w:rsidR="006A3688" w:rsidRPr="006A3688">
        <w:rPr>
          <w:sz w:val="24"/>
          <w:szCs w:val="24"/>
        </w:rPr>
        <w:t>, which includes four constraints: (</w:t>
      </w:r>
      <w:r w:rsidR="006A3688" w:rsidRPr="006A3688">
        <w:rPr>
          <w:i/>
          <w:sz w:val="24"/>
          <w:szCs w:val="24"/>
        </w:rPr>
        <w:t>i</w:t>
      </w:r>
      <w:r w:rsidR="006A3688" w:rsidRPr="006A3688">
        <w:rPr>
          <w:sz w:val="24"/>
          <w:szCs w:val="24"/>
        </w:rPr>
        <w:t>) discarding completely overlapped sequences; (</w:t>
      </w:r>
      <w:r w:rsidR="006A3688" w:rsidRPr="006A3688">
        <w:rPr>
          <w:i/>
          <w:sz w:val="24"/>
          <w:szCs w:val="24"/>
        </w:rPr>
        <w:t>ii</w:t>
      </w:r>
      <w:r w:rsidR="006A3688" w:rsidRPr="006A3688">
        <w:rPr>
          <w:sz w:val="24"/>
          <w:szCs w:val="24"/>
        </w:rPr>
        <w:t>) removal of sequences having the same secondary structure; (</w:t>
      </w:r>
      <w:r w:rsidR="006A3688" w:rsidRPr="006A3688">
        <w:rPr>
          <w:i/>
          <w:sz w:val="24"/>
          <w:szCs w:val="24"/>
        </w:rPr>
        <w:t>iii</w:t>
      </w:r>
      <w:r w:rsidR="006A3688" w:rsidRPr="006A3688">
        <w:rPr>
          <w:sz w:val="24"/>
          <w:szCs w:val="24"/>
        </w:rPr>
        <w:t>) in the case of partially overlapped sequences (&gt;75% similarity), sequence with high ∆G was discarded; (</w:t>
      </w:r>
      <w:r w:rsidR="006A3688" w:rsidRPr="006A3688">
        <w:rPr>
          <w:i/>
          <w:sz w:val="24"/>
          <w:szCs w:val="24"/>
        </w:rPr>
        <w:t>iv</w:t>
      </w:r>
      <w:r w:rsidR="006A3688" w:rsidRPr="006A3688">
        <w:rPr>
          <w:sz w:val="24"/>
          <w:szCs w:val="24"/>
        </w:rPr>
        <w:t>) sequences were required to have ∆G less than -5 kcal/mol.</w:t>
      </w:r>
      <w:r w:rsidR="006A3688" w:rsidRPr="006A3688">
        <w:rPr>
          <w:rFonts w:eastAsia="Arial Unicode MS"/>
          <w:sz w:val="24"/>
          <w:szCs w:val="24"/>
        </w:rPr>
        <w:t xml:space="preserve"> </w:t>
      </w:r>
    </w:p>
    <w:p w:rsidR="006A3688" w:rsidRPr="006A3688" w:rsidRDefault="006A3688" w:rsidP="006A3688">
      <w:pPr>
        <w:spacing w:line="480" w:lineRule="auto"/>
        <w:rPr>
          <w:b/>
          <w:i/>
          <w:sz w:val="24"/>
          <w:szCs w:val="24"/>
        </w:rPr>
      </w:pPr>
      <w:r w:rsidRPr="006A3688">
        <w:rPr>
          <w:b/>
          <w:i/>
          <w:sz w:val="24"/>
          <w:szCs w:val="24"/>
        </w:rPr>
        <w:t>Functional analysis of the stable SLs</w:t>
      </w:r>
    </w:p>
    <w:p w:rsidR="006A3688" w:rsidRPr="006A3688" w:rsidRDefault="006A3688" w:rsidP="006A3688">
      <w:pPr>
        <w:spacing w:line="480" w:lineRule="auto"/>
        <w:rPr>
          <w:sz w:val="24"/>
          <w:szCs w:val="24"/>
        </w:rPr>
      </w:pPr>
      <w:r w:rsidRPr="006A3688">
        <w:rPr>
          <w:b/>
          <w:i/>
          <w:sz w:val="24"/>
          <w:szCs w:val="24"/>
        </w:rPr>
        <w:tab/>
      </w:r>
      <w:r w:rsidRPr="006A3688">
        <w:rPr>
          <w:sz w:val="24"/>
          <w:szCs w:val="24"/>
        </w:rPr>
        <w:t>To probe the functional role of the four different SL structures (</w:t>
      </w:r>
      <w:r w:rsidRPr="006A3688">
        <w:rPr>
          <w:b/>
          <w:sz w:val="24"/>
          <w:szCs w:val="24"/>
        </w:rPr>
        <w:t>Fig. 2A</w:t>
      </w:r>
      <w:r w:rsidRPr="006A3688">
        <w:rPr>
          <w:sz w:val="24"/>
          <w:szCs w:val="24"/>
        </w:rPr>
        <w:t xml:space="preserve">), a dual fluorescence reporter system was constructed using the </w:t>
      </w:r>
      <w:r w:rsidRPr="006A3688">
        <w:rPr>
          <w:i/>
          <w:sz w:val="24"/>
          <w:szCs w:val="24"/>
        </w:rPr>
        <w:t>Ccel</w:t>
      </w:r>
      <w:r w:rsidRPr="006A3688">
        <w:rPr>
          <w:sz w:val="24"/>
          <w:szCs w:val="24"/>
        </w:rPr>
        <w:t>-</w:t>
      </w:r>
      <w:r w:rsidRPr="006A3688">
        <w:rPr>
          <w:i/>
          <w:sz w:val="24"/>
          <w:szCs w:val="24"/>
        </w:rPr>
        <w:t xml:space="preserve">E. coli </w:t>
      </w:r>
      <w:r w:rsidRPr="006A3688">
        <w:rPr>
          <w:sz w:val="24"/>
          <w:szCs w:val="24"/>
        </w:rPr>
        <w:t>shuttle vector pMTC6, which harbours two reporter genes: (</w:t>
      </w:r>
      <w:r w:rsidRPr="006A3688">
        <w:rPr>
          <w:i/>
          <w:sz w:val="24"/>
          <w:szCs w:val="24"/>
        </w:rPr>
        <w:t>i</w:t>
      </w:r>
      <w:r w:rsidRPr="006A3688">
        <w:rPr>
          <w:sz w:val="24"/>
          <w:szCs w:val="24"/>
        </w:rPr>
        <w:t xml:space="preserve">) </w:t>
      </w:r>
      <w:r w:rsidRPr="006A3688">
        <w:rPr>
          <w:i/>
          <w:sz w:val="24"/>
          <w:szCs w:val="24"/>
        </w:rPr>
        <w:t xml:space="preserve">fbfp </w:t>
      </w:r>
      <w:r w:rsidRPr="006A3688">
        <w:rPr>
          <w:sz w:val="24"/>
          <w:szCs w:val="24"/>
        </w:rPr>
        <w:t xml:space="preserve">(encoding green fluorescence protein) coupled with the </w:t>
      </w:r>
      <w:r w:rsidRPr="006A3688">
        <w:rPr>
          <w:i/>
          <w:sz w:val="24"/>
          <w:szCs w:val="24"/>
        </w:rPr>
        <w:t>pthl</w:t>
      </w:r>
      <w:r w:rsidRPr="006A3688">
        <w:rPr>
          <w:sz w:val="24"/>
          <w:szCs w:val="24"/>
        </w:rPr>
        <w:t xml:space="preserve"> promoter</w:t>
      </w:r>
      <w:r w:rsidRPr="006A3688">
        <w:rPr>
          <w:sz w:val="24"/>
          <w:szCs w:val="24"/>
        </w:rPr>
        <w:fldChar w:fldCharType="begin"/>
      </w:r>
      <w:r w:rsidR="009902C5">
        <w:rPr>
          <w:sz w:val="24"/>
          <w:szCs w:val="24"/>
        </w:rPr>
        <w:instrText xml:space="preserve"> ADDIN EN.CITE &lt;EndNote&gt;&lt;Cite&gt;&lt;Author&gt;Cui&lt;/Author&gt;&lt;Year&gt;2012&lt;/Year&gt;&lt;RecNum&gt;647&lt;/RecNum&gt;&lt;DisplayText&gt;&lt;style face="superscript"&gt;7&lt;/style&gt;&lt;/DisplayText&gt;&lt;record&gt;&lt;rec-number&gt;647&lt;/rec-number&gt;&lt;foreign-keys&gt;&lt;key app="EN" db-id="tzt9d5vf6ev2thea25gpas2g5a5w09fzwtvf" timestamp="1540881071"&gt;647&lt;/key&gt;&lt;/foreign-keys&gt;&lt;ref-type name="Journal Article"&gt;17&lt;/ref-type&gt;&lt;contributors&gt;&lt;authors&gt;&lt;author&gt;Cui, Gu-zhen&lt;/author&gt;&lt;author&gt;Hong, Wei&lt;/author&gt;&lt;author&gt;Zhang, Jie&lt;/author&gt;&lt;author&gt;Li, Wen-li&lt;/author&gt;&lt;author&gt;Feng, Yingang&lt;/author&gt;&lt;author&gt;Liu, Ya-jun&lt;/author&gt;&lt;author&gt;Cui, Qiu&lt;/author&gt;&lt;/authors&gt;&lt;/contributors&gt;&lt;titles&gt;&lt;title&gt;Targeted gene engineering in Clostridium cellulolyticum H10 without methylation&lt;/title&gt;&lt;secondary-title&gt;Journal of microbiological methods&lt;/secondary-title&gt;&lt;/titles&gt;&lt;periodical&gt;&lt;full-title&gt;Journal of Microbiological Methods&lt;/full-title&gt;&lt;abbr-1&gt;J. Microbiol. Methods&lt;/abbr-1&gt;&lt;abbr-2&gt;J Microbiol Methods&lt;/abbr-2&gt;&lt;/periodical&gt;&lt;pages&gt;201-208&lt;/pages&gt;&lt;volume&gt;89&lt;/volume&gt;&lt;number&gt;3&lt;/number&gt;&lt;dates&gt;&lt;year&gt;2012&lt;/year&gt;&lt;/dates&gt;&lt;isbn&gt;0167-7012&lt;/isbn&gt;&lt;urls&gt;&lt;/urls&gt;&lt;/record&gt;&lt;/Cite&gt;&lt;/EndNote&gt;</w:instrText>
      </w:r>
      <w:r w:rsidRPr="006A3688">
        <w:rPr>
          <w:sz w:val="24"/>
          <w:szCs w:val="24"/>
        </w:rPr>
        <w:fldChar w:fldCharType="separate"/>
      </w:r>
      <w:r w:rsidR="009902C5" w:rsidRPr="009902C5">
        <w:rPr>
          <w:noProof/>
          <w:sz w:val="24"/>
          <w:szCs w:val="24"/>
          <w:vertAlign w:val="superscript"/>
        </w:rPr>
        <w:t>7</w:t>
      </w:r>
      <w:r w:rsidRPr="006A3688">
        <w:rPr>
          <w:sz w:val="24"/>
          <w:szCs w:val="24"/>
        </w:rPr>
        <w:fldChar w:fldCharType="end"/>
      </w:r>
      <w:r w:rsidRPr="006A3688">
        <w:rPr>
          <w:sz w:val="24"/>
          <w:szCs w:val="24"/>
        </w:rPr>
        <w:t>, (</w:t>
      </w:r>
      <w:r w:rsidRPr="006A3688">
        <w:rPr>
          <w:i/>
          <w:sz w:val="24"/>
          <w:szCs w:val="24"/>
        </w:rPr>
        <w:t>ii</w:t>
      </w:r>
      <w:r w:rsidRPr="006A3688">
        <w:rPr>
          <w:sz w:val="24"/>
          <w:szCs w:val="24"/>
        </w:rPr>
        <w:t xml:space="preserve">) </w:t>
      </w:r>
      <w:r w:rsidRPr="006A3688">
        <w:rPr>
          <w:i/>
          <w:sz w:val="24"/>
          <w:szCs w:val="24"/>
        </w:rPr>
        <w:t>mcherry</w:t>
      </w:r>
      <w:r w:rsidRPr="006A3688">
        <w:rPr>
          <w:sz w:val="24"/>
          <w:szCs w:val="24"/>
        </w:rPr>
        <w:t xml:space="preserve"> (encoding red fluorescence protein), which was inserted using </w:t>
      </w:r>
      <w:r w:rsidRPr="006A3688">
        <w:rPr>
          <w:i/>
          <w:sz w:val="24"/>
          <w:szCs w:val="24"/>
        </w:rPr>
        <w:t>Eco</w:t>
      </w:r>
      <w:r w:rsidRPr="006A3688">
        <w:rPr>
          <w:sz w:val="24"/>
          <w:szCs w:val="24"/>
        </w:rPr>
        <w:t xml:space="preserve">RI and </w:t>
      </w:r>
      <w:r w:rsidRPr="006A3688">
        <w:rPr>
          <w:i/>
          <w:sz w:val="24"/>
          <w:szCs w:val="24"/>
        </w:rPr>
        <w:t>Bam</w:t>
      </w:r>
      <w:r w:rsidRPr="006A3688">
        <w:rPr>
          <w:sz w:val="24"/>
          <w:szCs w:val="24"/>
        </w:rPr>
        <w:t xml:space="preserve">HI after </w:t>
      </w:r>
      <w:r w:rsidRPr="006A3688">
        <w:rPr>
          <w:i/>
          <w:sz w:val="24"/>
          <w:szCs w:val="24"/>
        </w:rPr>
        <w:t>fbfp</w:t>
      </w:r>
      <w:r w:rsidRPr="006A3688">
        <w:rPr>
          <w:sz w:val="24"/>
          <w:szCs w:val="24"/>
        </w:rPr>
        <w:t xml:space="preserve"> gene. The resulted plasmid consisted of the green-fluorescence-encoding </w:t>
      </w:r>
      <w:r w:rsidRPr="006A3688">
        <w:rPr>
          <w:i/>
          <w:sz w:val="24"/>
          <w:szCs w:val="24"/>
        </w:rPr>
        <w:t>fbfp</w:t>
      </w:r>
      <w:r w:rsidRPr="006A3688">
        <w:rPr>
          <w:sz w:val="24"/>
          <w:szCs w:val="24"/>
        </w:rPr>
        <w:t xml:space="preserve"> and the red-fluorescence-encoding </w:t>
      </w:r>
      <w:r w:rsidRPr="006A3688">
        <w:rPr>
          <w:i/>
          <w:sz w:val="24"/>
          <w:szCs w:val="24"/>
        </w:rPr>
        <w:t>mcherry</w:t>
      </w:r>
      <w:r w:rsidRPr="006A3688">
        <w:rPr>
          <w:sz w:val="24"/>
          <w:szCs w:val="24"/>
        </w:rPr>
        <w:t xml:space="preserve"> were expressed in a single operon, with a </w:t>
      </w:r>
      <w:r w:rsidRPr="006A3688">
        <w:rPr>
          <w:i/>
          <w:sz w:val="24"/>
          <w:szCs w:val="24"/>
        </w:rPr>
        <w:t>Bgl</w:t>
      </w:r>
      <w:r w:rsidRPr="006A3688">
        <w:rPr>
          <w:sz w:val="24"/>
          <w:szCs w:val="24"/>
        </w:rPr>
        <w:t>II restriction site between the two genes for the introduction of the SLs (</w:t>
      </w:r>
      <w:r w:rsidRPr="006A3688">
        <w:rPr>
          <w:b/>
          <w:sz w:val="24"/>
          <w:szCs w:val="24"/>
        </w:rPr>
        <w:t>Fig. 2C</w:t>
      </w:r>
      <w:r w:rsidRPr="006A3688">
        <w:rPr>
          <w:sz w:val="24"/>
          <w:szCs w:val="24"/>
        </w:rPr>
        <w:t xml:space="preserve">). The recombinant plasmids were methylated </w:t>
      </w:r>
      <w:r w:rsidRPr="006A3688">
        <w:rPr>
          <w:i/>
          <w:sz w:val="24"/>
          <w:szCs w:val="24"/>
        </w:rPr>
        <w:t>in vitro</w:t>
      </w:r>
      <w:r w:rsidRPr="006A3688">
        <w:rPr>
          <w:sz w:val="24"/>
          <w:szCs w:val="24"/>
        </w:rPr>
        <w:t xml:space="preserve"> with </w:t>
      </w:r>
      <w:r w:rsidRPr="006A3688">
        <w:rPr>
          <w:i/>
          <w:sz w:val="24"/>
          <w:szCs w:val="24"/>
        </w:rPr>
        <w:t>Msp</w:t>
      </w:r>
      <w:r w:rsidRPr="006A3688">
        <w:rPr>
          <w:sz w:val="24"/>
          <w:szCs w:val="24"/>
        </w:rPr>
        <w:t xml:space="preserve">I methyltransferase before electro-transformation of </w:t>
      </w:r>
      <w:r w:rsidRPr="006A3688">
        <w:rPr>
          <w:i/>
          <w:sz w:val="24"/>
          <w:szCs w:val="24"/>
        </w:rPr>
        <w:t>Ccel</w:t>
      </w:r>
      <w:r w:rsidRPr="006A3688">
        <w:rPr>
          <w:sz w:val="24"/>
          <w:szCs w:val="24"/>
        </w:rPr>
        <w:fldChar w:fldCharType="begin"/>
      </w:r>
      <w:r w:rsidR="009902C5">
        <w:rPr>
          <w:sz w:val="24"/>
          <w:szCs w:val="24"/>
        </w:rPr>
        <w:instrText xml:space="preserve"> ADDIN EN.CITE &lt;EndNote&gt;&lt;Cite&gt;&lt;Author&gt;Tardif&lt;/Author&gt;&lt;Year&gt;2001&lt;/Year&gt;&lt;RecNum&gt;646&lt;/RecNum&gt;&lt;DisplayText&gt;&lt;style face="superscript"&gt;8&lt;/style&gt;&lt;/DisplayText&gt;&lt;record&gt;&lt;rec-number&gt;646&lt;/rec-number&gt;&lt;foreign-keys&gt;&lt;key app="EN" db-id="tzt9d5vf6ev2thea25gpas2g5a5w09fzwtvf" timestamp="1539701171"&gt;646&lt;/key&gt;&lt;/foreign-keys&gt;&lt;ref-type name="Journal Article"&gt;17&lt;/ref-type&gt;&lt;contributors&gt;&lt;authors&gt;&lt;author&gt;Tardif, C&lt;/author&gt;&lt;author&gt;Maamar, H&lt;/author&gt;&lt;author&gt;Balfin, M&lt;/author&gt;&lt;author&gt;Belaich, JP&lt;/author&gt;&lt;/authors&gt;&lt;/contributors&gt;&lt;titles&gt;&lt;title&gt;Electrotransformation studies in Clostridium cellulolyticum&lt;/title&gt;&lt;secondary-title&gt;Journal of Industrial Microbiology and Biotechnology&lt;/secondary-title&gt;&lt;/titles&gt;&lt;pages&gt;271-274&lt;/pages&gt;&lt;volume&gt;27&lt;/volume&gt;&lt;number&gt;5&lt;/number&gt;&lt;dates&gt;&lt;year&gt;2001&lt;/year&gt;&lt;/dates&gt;&lt;isbn&gt;1367-5435&lt;/isbn&gt;&lt;urls&gt;&lt;/urls&gt;&lt;/record&gt;&lt;/Cite&gt;&lt;/EndNote&gt;</w:instrText>
      </w:r>
      <w:r w:rsidRPr="006A3688">
        <w:rPr>
          <w:sz w:val="24"/>
          <w:szCs w:val="24"/>
        </w:rPr>
        <w:fldChar w:fldCharType="separate"/>
      </w:r>
      <w:r w:rsidR="009902C5" w:rsidRPr="009902C5">
        <w:rPr>
          <w:noProof/>
          <w:sz w:val="24"/>
          <w:szCs w:val="24"/>
          <w:vertAlign w:val="superscript"/>
        </w:rPr>
        <w:t>8</w:t>
      </w:r>
      <w:r w:rsidRPr="006A3688">
        <w:rPr>
          <w:sz w:val="24"/>
          <w:szCs w:val="24"/>
        </w:rPr>
        <w:fldChar w:fldCharType="end"/>
      </w:r>
      <w:r w:rsidRPr="006A3688">
        <w:rPr>
          <w:sz w:val="24"/>
          <w:szCs w:val="24"/>
        </w:rPr>
        <w:t>. The mutants were validated by colony PCRs (</w:t>
      </w:r>
      <w:r w:rsidRPr="006A3688">
        <w:rPr>
          <w:b/>
          <w:sz w:val="24"/>
          <w:szCs w:val="24"/>
        </w:rPr>
        <w:t>Supplemental Data 1</w:t>
      </w:r>
      <w:r w:rsidRPr="006A3688">
        <w:rPr>
          <w:sz w:val="24"/>
          <w:szCs w:val="24"/>
        </w:rPr>
        <w:t xml:space="preserve">). Positive colonies were inoculated into fresh medium supplemented with erythromycin. </w:t>
      </w:r>
    </w:p>
    <w:p w:rsidR="006A3688" w:rsidRPr="006A3688" w:rsidRDefault="006A3688" w:rsidP="006A3688">
      <w:pPr>
        <w:spacing w:line="480" w:lineRule="auto"/>
        <w:rPr>
          <w:b/>
          <w:i/>
          <w:sz w:val="24"/>
          <w:szCs w:val="24"/>
        </w:rPr>
      </w:pPr>
      <w:r w:rsidRPr="006A3688">
        <w:rPr>
          <w:b/>
          <w:i/>
          <w:sz w:val="24"/>
          <w:szCs w:val="24"/>
        </w:rPr>
        <w:t>Experimental validation of the classification rules and protein extraction</w:t>
      </w:r>
    </w:p>
    <w:p w:rsidR="006A3688" w:rsidRPr="006A3688" w:rsidRDefault="006A3688" w:rsidP="006A3688">
      <w:pPr>
        <w:spacing w:line="480" w:lineRule="auto"/>
        <w:rPr>
          <w:sz w:val="24"/>
          <w:szCs w:val="24"/>
        </w:rPr>
      </w:pPr>
      <w:r w:rsidRPr="006A3688">
        <w:rPr>
          <w:b/>
          <w:sz w:val="24"/>
          <w:szCs w:val="24"/>
        </w:rPr>
        <w:tab/>
      </w:r>
      <w:r w:rsidRPr="006A3688">
        <w:rPr>
          <w:sz w:val="24"/>
          <w:szCs w:val="24"/>
        </w:rPr>
        <w:t>The derived classification rules were experimentally validated using the qRT-PCR analysis of the four different kinds of the SLs (with primer sets listed in</w:t>
      </w:r>
      <w:r w:rsidRPr="006A3688">
        <w:rPr>
          <w:b/>
          <w:sz w:val="24"/>
          <w:szCs w:val="24"/>
        </w:rPr>
        <w:t xml:space="preserve"> Supplemental Data 2</w:t>
      </w:r>
      <w:r w:rsidRPr="006A3688">
        <w:rPr>
          <w:sz w:val="24"/>
          <w:szCs w:val="24"/>
        </w:rPr>
        <w:t xml:space="preserve">). The qRT-PCR was performed using the SYBR Green I on LightCycler 480II using the FastStart Universal SYBR Green Master (Roche). The protein expression was extracted from the wild-type of </w:t>
      </w:r>
      <w:r w:rsidRPr="006A3688">
        <w:rPr>
          <w:i/>
          <w:sz w:val="24"/>
          <w:szCs w:val="24"/>
        </w:rPr>
        <w:t>Ccel</w:t>
      </w:r>
      <w:r w:rsidRPr="006A3688">
        <w:rPr>
          <w:sz w:val="24"/>
          <w:szCs w:val="24"/>
        </w:rPr>
        <w:t xml:space="preserve"> in cellobiose medium using SDS-PAGE and LC-MS/MS. </w:t>
      </w:r>
    </w:p>
    <w:p w:rsidR="006A3688" w:rsidRPr="006A3688" w:rsidRDefault="006A3688" w:rsidP="006A3688">
      <w:pPr>
        <w:spacing w:line="480" w:lineRule="auto"/>
        <w:ind w:firstLine="418"/>
        <w:rPr>
          <w:rFonts w:eastAsia="Arial Unicode MS"/>
          <w:bCs/>
          <w:iCs/>
          <w:sz w:val="24"/>
          <w:szCs w:val="24"/>
        </w:rPr>
      </w:pPr>
      <w:r w:rsidRPr="006A3688">
        <w:rPr>
          <w:rFonts w:eastAsia="Arial Unicode MS"/>
          <w:bCs/>
          <w:iCs/>
          <w:sz w:val="24"/>
          <w:szCs w:val="24"/>
        </w:rPr>
        <w:lastRenderedPageBreak/>
        <w:t xml:space="preserve">To globally annotate the </w:t>
      </w:r>
      <w:r w:rsidRPr="006A3688">
        <w:rPr>
          <w:rFonts w:eastAsia="Arial Unicode MS" w:hint="eastAsia"/>
          <w:bCs/>
          <w:iCs/>
          <w:sz w:val="24"/>
          <w:szCs w:val="24"/>
        </w:rPr>
        <w:t xml:space="preserve">genes encoded by </w:t>
      </w:r>
      <w:r w:rsidRPr="006A3688">
        <w:rPr>
          <w:rFonts w:eastAsia="Arial Unicode MS"/>
          <w:bCs/>
          <w:iCs/>
          <w:sz w:val="24"/>
          <w:szCs w:val="24"/>
        </w:rPr>
        <w:t xml:space="preserve">SRPS </w:t>
      </w:r>
      <w:r w:rsidRPr="006A3688">
        <w:rPr>
          <w:rFonts w:eastAsia="Arial Unicode MS" w:hint="eastAsia"/>
          <w:bCs/>
          <w:iCs/>
          <w:sz w:val="24"/>
          <w:szCs w:val="24"/>
        </w:rPr>
        <w:t>operons</w:t>
      </w:r>
      <w:r w:rsidRPr="006A3688">
        <w:rPr>
          <w:rFonts w:eastAsia="Arial Unicode MS"/>
          <w:bCs/>
          <w:iCs/>
          <w:sz w:val="24"/>
          <w:szCs w:val="24"/>
        </w:rPr>
        <w:t>, COG annotation was performed using the eggNOG-mapper v1</w:t>
      </w:r>
      <w:r w:rsidRPr="006A3688">
        <w:rPr>
          <w:rFonts w:eastAsia="Arial Unicode MS"/>
          <w:bCs/>
          <w:iCs/>
          <w:sz w:val="24"/>
          <w:szCs w:val="24"/>
        </w:rPr>
        <w:fldChar w:fldCharType="begin"/>
      </w:r>
      <w:r w:rsidR="009902C5">
        <w:rPr>
          <w:rFonts w:eastAsia="Arial Unicode MS"/>
          <w:bCs/>
          <w:iCs/>
          <w:sz w:val="24"/>
          <w:szCs w:val="24"/>
        </w:rPr>
        <w:instrText xml:space="preserve"> ADDIN EN.CITE &lt;EndNote&gt;&lt;Cite&gt;&lt;Author&gt;Huerta-Cepas&lt;/Author&gt;&lt;Year&gt;2017&lt;/Year&gt;&lt;RecNum&gt;650&lt;/RecNum&gt;&lt;DisplayText&gt;&lt;style face="superscript"&gt;9&lt;/style&gt;&lt;/DisplayText&gt;&lt;record&gt;&lt;rec-number&gt;650&lt;/rec-number&gt;&lt;foreign-keys&gt;&lt;key app="EN" db-id="tzt9d5vf6ev2thea25gpas2g5a5w09fzwtvf" timestamp="1559209394"&gt;650&lt;/key&gt;&lt;/foreign-keys&gt;&lt;ref-type name="Journal Article"&gt;17&lt;/ref-type&gt;&lt;contributors&gt;&lt;authors&gt;&lt;author&gt;Huerta-Cepas, Jaime&lt;/author&gt;&lt;author&gt;Forslund, Kristoffer&lt;/author&gt;&lt;author&gt;Coelho, Luis Pedro&lt;/author&gt;&lt;author&gt;Szklarczyk, Damian&lt;/author&gt;&lt;author&gt;Jensen, Lars Juhl&lt;/author&gt;&lt;author&gt;von Mering, Christian&lt;/author&gt;&lt;author&gt;Bork, Peer&lt;/author&gt;&lt;/authors&gt;&lt;/contributors&gt;&lt;titles&gt;&lt;title&gt;Fast genome-wide functional annotation through orthology assignment by eggNOG-mapper&lt;/title&gt;&lt;secondary-title&gt;Molecular biology evolution&lt;/secondary-title&gt;&lt;/titles&gt;&lt;pages&gt;2115-2122&lt;/pages&gt;&lt;volume&gt;34&lt;/volume&gt;&lt;number&gt;8&lt;/number&gt;&lt;dates&gt;&lt;year&gt;2017&lt;/year&gt;&lt;/dates&gt;&lt;isbn&gt;0737-4038&lt;/isbn&gt;&lt;urls&gt;&lt;/urls&gt;&lt;/record&gt;&lt;/Cite&gt;&lt;/EndNote&gt;</w:instrText>
      </w:r>
      <w:r w:rsidRPr="006A3688">
        <w:rPr>
          <w:rFonts w:eastAsia="Arial Unicode MS"/>
          <w:bCs/>
          <w:iCs/>
          <w:sz w:val="24"/>
          <w:szCs w:val="24"/>
        </w:rPr>
        <w:fldChar w:fldCharType="separate"/>
      </w:r>
      <w:r w:rsidR="009902C5" w:rsidRPr="009902C5">
        <w:rPr>
          <w:rFonts w:eastAsia="Arial Unicode MS"/>
          <w:bCs/>
          <w:iCs/>
          <w:noProof/>
          <w:sz w:val="24"/>
          <w:szCs w:val="24"/>
          <w:vertAlign w:val="superscript"/>
        </w:rPr>
        <w:t>9</w:t>
      </w:r>
      <w:r w:rsidRPr="006A3688">
        <w:rPr>
          <w:rFonts w:eastAsia="Arial Unicode MS"/>
          <w:bCs/>
          <w:iCs/>
          <w:sz w:val="24"/>
          <w:szCs w:val="24"/>
        </w:rPr>
        <w:fldChar w:fldCharType="end"/>
      </w:r>
      <w:r w:rsidRPr="006A3688">
        <w:rPr>
          <w:rFonts w:eastAsia="Arial Unicode MS"/>
          <w:bCs/>
          <w:iCs/>
          <w:sz w:val="24"/>
          <w:szCs w:val="24"/>
        </w:rPr>
        <w:t>. The protein fasta-sequences of the genes of poly-cistronic operons were input to the eggnog-mapper with the HMMER mapping mode and other default parameters.</w:t>
      </w:r>
    </w:p>
    <w:p w:rsidR="006A3688" w:rsidRPr="006A3688" w:rsidRDefault="006A3688" w:rsidP="006A3688">
      <w:pPr>
        <w:spacing w:line="480" w:lineRule="auto"/>
        <w:rPr>
          <w:rFonts w:eastAsia="Arial Unicode MS"/>
          <w:b/>
          <w:bCs/>
          <w:i/>
          <w:iCs/>
          <w:sz w:val="24"/>
          <w:szCs w:val="24"/>
        </w:rPr>
      </w:pPr>
      <w:r w:rsidRPr="006A3688">
        <w:rPr>
          <w:rFonts w:eastAsia="Arial Unicode MS"/>
          <w:b/>
          <w:bCs/>
          <w:i/>
          <w:iCs/>
          <w:sz w:val="24"/>
          <w:szCs w:val="24"/>
        </w:rPr>
        <w:t>Ratio validation usin</w:t>
      </w:r>
      <w:r w:rsidRPr="006A3688">
        <w:rPr>
          <w:rFonts w:eastAsia="Arial Unicode MS" w:hint="eastAsia"/>
          <w:b/>
          <w:bCs/>
          <w:i/>
          <w:iCs/>
          <w:sz w:val="24"/>
          <w:szCs w:val="24"/>
        </w:rPr>
        <w:t>g experimentally measured abundance of</w:t>
      </w:r>
      <w:r w:rsidRPr="006A3688">
        <w:rPr>
          <w:rFonts w:eastAsia="Arial Unicode MS"/>
          <w:b/>
          <w:bCs/>
          <w:i/>
          <w:iCs/>
          <w:sz w:val="24"/>
          <w:szCs w:val="24"/>
        </w:rPr>
        <w:t xml:space="preserve"> </w:t>
      </w:r>
      <w:r w:rsidRPr="006A3688">
        <w:rPr>
          <w:rFonts w:eastAsia="Arial Unicode MS" w:hint="eastAsia"/>
          <w:b/>
          <w:bCs/>
          <w:i/>
          <w:iCs/>
          <w:sz w:val="24"/>
          <w:szCs w:val="24"/>
        </w:rPr>
        <w:t>transcripts</w:t>
      </w:r>
      <w:r w:rsidRPr="006A3688">
        <w:rPr>
          <w:rFonts w:eastAsia="Arial Unicode MS"/>
          <w:b/>
          <w:bCs/>
          <w:i/>
          <w:iCs/>
          <w:sz w:val="24"/>
          <w:szCs w:val="24"/>
        </w:rPr>
        <w:t xml:space="preserve"> and protein</w:t>
      </w:r>
      <w:r w:rsidRPr="006A3688">
        <w:rPr>
          <w:rFonts w:eastAsia="Arial Unicode MS" w:hint="eastAsia"/>
          <w:b/>
          <w:bCs/>
          <w:i/>
          <w:iCs/>
          <w:sz w:val="24"/>
          <w:szCs w:val="24"/>
        </w:rPr>
        <w:t>s</w:t>
      </w:r>
      <w:r w:rsidRPr="006A3688">
        <w:rPr>
          <w:rFonts w:eastAsia="Arial Unicode MS"/>
          <w:b/>
          <w:bCs/>
          <w:i/>
          <w:iCs/>
          <w:sz w:val="24"/>
          <w:szCs w:val="24"/>
        </w:rPr>
        <w:t xml:space="preserve"> </w:t>
      </w:r>
    </w:p>
    <w:p w:rsidR="009F3009" w:rsidRDefault="006A3688" w:rsidP="005B5389">
      <w:pPr>
        <w:spacing w:line="480" w:lineRule="auto"/>
        <w:ind w:firstLine="420"/>
        <w:rPr>
          <w:rFonts w:eastAsia="Arial Unicode MS"/>
          <w:bCs/>
          <w:iCs/>
          <w:sz w:val="24"/>
          <w:szCs w:val="24"/>
        </w:rPr>
      </w:pPr>
      <w:r w:rsidRPr="006A3688">
        <w:rPr>
          <w:rFonts w:eastAsia="Arial Unicode MS"/>
          <w:bCs/>
          <w:iCs/>
          <w:sz w:val="24"/>
          <w:szCs w:val="24"/>
        </w:rPr>
        <w:t xml:space="preserve">The gene expression data used from the </w:t>
      </w:r>
      <w:r w:rsidRPr="006A3688">
        <w:rPr>
          <w:rFonts w:eastAsia="Arial Unicode MS" w:hint="eastAsia"/>
          <w:bCs/>
          <w:iCs/>
          <w:sz w:val="24"/>
          <w:szCs w:val="24"/>
        </w:rPr>
        <w:t>c</w:t>
      </w:r>
      <w:r w:rsidRPr="006A3688">
        <w:rPr>
          <w:rFonts w:eastAsia="Arial Unicode MS"/>
          <w:bCs/>
          <w:iCs/>
          <w:sz w:val="24"/>
          <w:szCs w:val="24"/>
        </w:rPr>
        <w:t>ellulosome complex stoichiometry study</w:t>
      </w:r>
      <w:r w:rsidRPr="006A3688">
        <w:rPr>
          <w:rFonts w:eastAsia="Arial Unicode MS"/>
          <w:bCs/>
          <w:iCs/>
          <w:sz w:val="24"/>
          <w:szCs w:val="24"/>
        </w:rPr>
        <w:fldChar w:fldCharType="begin"/>
      </w:r>
      <w:r w:rsidR="009902C5">
        <w:rPr>
          <w:rFonts w:eastAsia="Arial Unicode MS"/>
          <w:bCs/>
          <w:iCs/>
          <w:sz w:val="24"/>
          <w:szCs w:val="24"/>
        </w:rPr>
        <w:instrText xml:space="preserve"> ADDIN EN.CITE &lt;EndNote&gt;&lt;Cite&gt;&lt;Author&gt;Xu&lt;/Author&gt;&lt;Year&gt;2015&lt;/Year&gt;&lt;RecNum&gt;227&lt;/RecNum&gt;&lt;DisplayText&gt;&lt;style face="superscript"&gt;4&lt;/style&gt;&lt;/DisplayText&gt;&lt;record&gt;&lt;rec-number&gt;227&lt;/rec-number&gt;&lt;foreign-keys&gt;&lt;key app="EN" db-id="tzt9d5vf6ev2thea25gpas2g5a5w09fzwtvf" timestamp="1445260749"&gt;227&lt;/key&gt;&lt;/foreign-keys&gt;&lt;ref-type name="Journal Article"&gt;17&lt;/ref-type&gt;&lt;contributors&gt;&lt;authors&gt;&lt;author&gt;Xu, Chenggang&lt;/author&gt;&lt;author&gt;Huang, Ranran&lt;/author&gt;&lt;author&gt;Teng, Lin&lt;/author&gt;&lt;author&gt;Jing, Xiaoyan&lt;/author&gt;&lt;author&gt;Hu, Jianqiang&lt;/author&gt;&lt;author&gt;Cui, Guzhen&lt;/author&gt;&lt;author&gt;Wang, Yilin&lt;/author&gt;&lt;author&gt;Cui, Qiu&lt;/author&gt;&lt;author&gt;Xu, Jian&lt;/author&gt;&lt;/authors&gt;&lt;/contributors&gt;&lt;titles&gt;&lt;title&gt;Cellulosome stoichiometry in Clostridium cellulolyticum is regulated by selective RNA processing and stabilization&lt;/title&gt;&lt;secondary-title&gt;Nature Communications&lt;/secondary-title&gt;&lt;/titles&gt;&lt;pages&gt;6900&lt;/pages&gt;&lt;volume&gt;6&lt;/volume&gt;&lt;keywords&gt;&lt;keyword&gt;Biological sciences&lt;/keyword&gt;&lt;keyword&gt;Microbiology&lt;/keyword&gt;&lt;keyword&gt;Molecular biology&lt;/keyword&gt;&lt;/keywords&gt;&lt;dates&gt;&lt;year&gt;2015&lt;/year&gt;&lt;pub-dates&gt;&lt;date&gt;April 24, 2015&lt;/date&gt;&lt;/pub-dates&gt;&lt;/dates&gt;&lt;urls&gt;&lt;related-urls&gt;&lt;url&gt;http://www.ncbi.nlm.nih.gov/pmc/articles/PMC4423207/pdf/ncomms7900.pdf&lt;/url&gt;&lt;/related-urls&gt;&lt;/urls&gt;&lt;electronic-resource-num&gt;10.1038/ncomms7900&lt;/electronic-resource-num&gt;&lt;remote-database-name&gt;www.nature.com&lt;/remote-database-name&gt;&lt;language&gt;en&lt;/language&gt;&lt;access-date&gt;2015-10-05 15:45:09&lt;/access-date&gt;&lt;/record&gt;&lt;/Cite&gt;&lt;/EndNote&gt;</w:instrText>
      </w:r>
      <w:r w:rsidRPr="006A3688">
        <w:rPr>
          <w:rFonts w:eastAsia="Arial Unicode MS"/>
          <w:bCs/>
          <w:iCs/>
          <w:sz w:val="24"/>
          <w:szCs w:val="24"/>
        </w:rPr>
        <w:fldChar w:fldCharType="separate"/>
      </w:r>
      <w:r w:rsidR="009902C5" w:rsidRPr="009902C5">
        <w:rPr>
          <w:rFonts w:eastAsia="Arial Unicode MS"/>
          <w:bCs/>
          <w:iCs/>
          <w:noProof/>
          <w:sz w:val="24"/>
          <w:szCs w:val="24"/>
          <w:vertAlign w:val="superscript"/>
        </w:rPr>
        <w:t>4</w:t>
      </w:r>
      <w:r w:rsidRPr="006A3688">
        <w:rPr>
          <w:rFonts w:eastAsia="Arial Unicode MS"/>
          <w:bCs/>
          <w:iCs/>
          <w:sz w:val="24"/>
          <w:szCs w:val="24"/>
        </w:rPr>
        <w:fldChar w:fldCharType="end"/>
      </w:r>
      <w:r w:rsidRPr="006A3688">
        <w:rPr>
          <w:rFonts w:eastAsia="Arial Unicode MS"/>
          <w:bCs/>
          <w:iCs/>
          <w:sz w:val="24"/>
          <w:szCs w:val="24"/>
        </w:rPr>
        <w:t xml:space="preserve"> and two protein expression data were used to validate the predicted ratio</w:t>
      </w:r>
      <w:r w:rsidRPr="006A3688">
        <w:rPr>
          <w:rFonts w:eastAsia="Arial Unicode MS" w:hint="eastAsia"/>
          <w:bCs/>
          <w:iCs/>
          <w:sz w:val="24"/>
          <w:szCs w:val="24"/>
        </w:rPr>
        <w:t>:</w:t>
      </w:r>
      <w:r w:rsidRPr="006A3688">
        <w:rPr>
          <w:rFonts w:eastAsia="Arial Unicode MS"/>
          <w:bCs/>
          <w:iCs/>
          <w:sz w:val="24"/>
          <w:szCs w:val="24"/>
        </w:rPr>
        <w:t xml:space="preserve"> </w:t>
      </w:r>
      <w:r w:rsidRPr="006A3688">
        <w:rPr>
          <w:rFonts w:eastAsia="Arial Unicode MS" w:hint="eastAsia"/>
          <w:bCs/>
          <w:iCs/>
          <w:sz w:val="24"/>
          <w:szCs w:val="24"/>
        </w:rPr>
        <w:t>(</w:t>
      </w:r>
      <w:r w:rsidRPr="006A3688">
        <w:rPr>
          <w:rFonts w:eastAsia="Arial Unicode MS" w:hint="eastAsia"/>
          <w:bCs/>
          <w:i/>
          <w:iCs/>
          <w:sz w:val="24"/>
          <w:szCs w:val="24"/>
        </w:rPr>
        <w:t>i</w:t>
      </w:r>
      <w:r w:rsidRPr="006A3688">
        <w:rPr>
          <w:rFonts w:eastAsia="Arial Unicode MS" w:hint="eastAsia"/>
          <w:bCs/>
          <w:iCs/>
          <w:sz w:val="24"/>
          <w:szCs w:val="24"/>
        </w:rPr>
        <w:t>)</w:t>
      </w:r>
      <w:r w:rsidRPr="006A3688">
        <w:rPr>
          <w:rFonts w:eastAsia="Arial Unicode MS"/>
          <w:bCs/>
          <w:iCs/>
          <w:sz w:val="24"/>
          <w:szCs w:val="24"/>
        </w:rPr>
        <w:t xml:space="preserve"> the LC/MS study described in this study and </w:t>
      </w:r>
      <w:r w:rsidRPr="006A3688">
        <w:rPr>
          <w:rFonts w:eastAsia="Arial Unicode MS" w:hint="eastAsia"/>
          <w:bCs/>
          <w:iCs/>
          <w:sz w:val="24"/>
          <w:szCs w:val="24"/>
        </w:rPr>
        <w:t>(</w:t>
      </w:r>
      <w:r w:rsidRPr="006A3688">
        <w:rPr>
          <w:rFonts w:eastAsia="Arial Unicode MS" w:hint="eastAsia"/>
          <w:bCs/>
          <w:i/>
          <w:iCs/>
          <w:sz w:val="24"/>
          <w:szCs w:val="24"/>
        </w:rPr>
        <w:t>ii</w:t>
      </w:r>
      <w:r w:rsidRPr="006A3688">
        <w:rPr>
          <w:rFonts w:eastAsia="Arial Unicode MS" w:hint="eastAsia"/>
          <w:bCs/>
          <w:iCs/>
          <w:sz w:val="24"/>
          <w:szCs w:val="24"/>
        </w:rPr>
        <w:t>)</w:t>
      </w:r>
      <w:r w:rsidRPr="006A3688">
        <w:rPr>
          <w:rFonts w:eastAsia="Arial Unicode MS"/>
          <w:bCs/>
          <w:iCs/>
          <w:sz w:val="24"/>
          <w:szCs w:val="24"/>
        </w:rPr>
        <w:t xml:space="preserve"> LC/MS data from cellulosome composition analysis of the </w:t>
      </w:r>
      <w:r w:rsidRPr="006A3688">
        <w:rPr>
          <w:rFonts w:eastAsia="Arial Unicode MS"/>
          <w:bCs/>
          <w:i/>
          <w:iCs/>
          <w:sz w:val="24"/>
          <w:szCs w:val="24"/>
        </w:rPr>
        <w:t>Ccel</w:t>
      </w:r>
      <w:r w:rsidRPr="006A3688">
        <w:rPr>
          <w:rFonts w:eastAsia="Arial Unicode MS"/>
          <w:bCs/>
          <w:iCs/>
          <w:sz w:val="24"/>
          <w:szCs w:val="24"/>
        </w:rPr>
        <w:t xml:space="preserve"> study</w:t>
      </w:r>
      <w:r w:rsidRPr="006A3688">
        <w:rPr>
          <w:rFonts w:eastAsia="Arial Unicode MS"/>
          <w:bCs/>
          <w:iCs/>
          <w:sz w:val="24"/>
          <w:szCs w:val="24"/>
        </w:rPr>
        <w:fldChar w:fldCharType="begin"/>
      </w:r>
      <w:r w:rsidR="009902C5">
        <w:rPr>
          <w:rFonts w:eastAsia="Arial Unicode MS"/>
          <w:bCs/>
          <w:iCs/>
          <w:sz w:val="24"/>
          <w:szCs w:val="24"/>
        </w:rPr>
        <w:instrText xml:space="preserve"> ADDIN EN.CITE &lt;EndNote&gt;&lt;Cite&gt;&lt;Author&gt;Blouzard&lt;/Author&gt;&lt;Year&gt;2010&lt;/Year&gt;&lt;RecNum&gt;391&lt;/RecNum&gt;&lt;DisplayText&gt;&lt;style face="superscript"&gt;10&lt;/style&gt;&lt;/DisplayText&gt;&lt;record&gt;&lt;rec-number&gt;391&lt;/rec-number&gt;&lt;foreign-keys&gt;&lt;key app="EN" db-id="tzt9d5vf6ev2thea25gpas2g5a5w0</w:instrText>
      </w:r>
      <w:r w:rsidR="009902C5">
        <w:rPr>
          <w:rFonts w:eastAsia="Arial Unicode MS" w:hint="eastAsia"/>
          <w:bCs/>
          <w:iCs/>
          <w:sz w:val="24"/>
          <w:szCs w:val="24"/>
        </w:rPr>
        <w:instrText>9fzwtvf" timestamp="1512656880"&gt;391&lt;/key&gt;&lt;/foreign-keys&gt;&lt;ref-type name="Journal Article"&gt;17&lt;/ref-type&gt;&lt;contributors&gt;&lt;authors&gt;&lt;author&gt;Blouzard, Jean</w:instrText>
      </w:r>
      <w:r w:rsidR="009902C5">
        <w:rPr>
          <w:rFonts w:ascii="Cambria Math" w:eastAsia="Arial Unicode MS" w:hAnsi="Cambria Math" w:cs="Cambria Math"/>
          <w:bCs/>
          <w:iCs/>
          <w:sz w:val="24"/>
          <w:szCs w:val="24"/>
        </w:rPr>
        <w:instrText>‐</w:instrText>
      </w:r>
      <w:r w:rsidR="009902C5">
        <w:rPr>
          <w:rFonts w:eastAsia="Arial Unicode MS" w:hint="eastAsia"/>
          <w:bCs/>
          <w:iCs/>
          <w:sz w:val="24"/>
          <w:szCs w:val="24"/>
        </w:rPr>
        <w:instrText>Charles&lt;/author&gt;&lt;author&gt;Coutinho, Pedro M&lt;/author&gt;&lt;author&gt;Fierobe, Henri</w:instrText>
      </w:r>
      <w:r w:rsidR="009902C5">
        <w:rPr>
          <w:rFonts w:ascii="Cambria Math" w:eastAsia="Arial Unicode MS" w:hAnsi="Cambria Math" w:cs="Cambria Math"/>
          <w:bCs/>
          <w:iCs/>
          <w:sz w:val="24"/>
          <w:szCs w:val="24"/>
        </w:rPr>
        <w:instrText>‐</w:instrText>
      </w:r>
      <w:r w:rsidR="009902C5">
        <w:rPr>
          <w:rFonts w:eastAsia="Arial Unicode MS" w:hint="eastAsia"/>
          <w:bCs/>
          <w:iCs/>
          <w:sz w:val="24"/>
          <w:szCs w:val="24"/>
        </w:rPr>
        <w:instrText xml:space="preserve">Pierre&lt;/author&gt;&lt;author&gt;Henrissat, </w:instrText>
      </w:r>
      <w:r w:rsidR="009902C5">
        <w:rPr>
          <w:rFonts w:eastAsia="Arial Unicode MS"/>
          <w:bCs/>
          <w:iCs/>
          <w:sz w:val="24"/>
          <w:szCs w:val="24"/>
        </w:rPr>
        <w:instrText>Bernard&lt;/author&gt;&lt;author&gt;Lignon, Sabrina&lt;/author&gt;&lt;author&gt;Tardif, Chantal&lt;/author&gt;&lt;author&gt;de Philip, Pascale&lt;/author&gt;&lt;/authors&gt;&lt;/contributors&gt;&lt;titles&gt;&lt;title&gt;Modulation of cellulosome composition in Clostridium cellulolyticum: adaptation to the polysaccharid</w:instrText>
      </w:r>
      <w:r w:rsidR="009902C5">
        <w:rPr>
          <w:rFonts w:eastAsia="Arial Unicode MS" w:hint="eastAsia"/>
          <w:bCs/>
          <w:iCs/>
          <w:sz w:val="24"/>
          <w:szCs w:val="24"/>
        </w:rPr>
        <w:instrText>e environment revealed by proteomic and carbohydrate</w:instrText>
      </w:r>
      <w:r w:rsidR="009902C5">
        <w:rPr>
          <w:rFonts w:ascii="Cambria Math" w:eastAsia="Arial Unicode MS" w:hAnsi="Cambria Math" w:cs="Cambria Math"/>
          <w:bCs/>
          <w:iCs/>
          <w:sz w:val="24"/>
          <w:szCs w:val="24"/>
        </w:rPr>
        <w:instrText>‐</w:instrText>
      </w:r>
      <w:r w:rsidR="009902C5">
        <w:rPr>
          <w:rFonts w:eastAsia="Arial Unicode MS" w:hint="eastAsia"/>
          <w:bCs/>
          <w:iCs/>
          <w:sz w:val="24"/>
          <w:szCs w:val="24"/>
        </w:rPr>
        <w:instrText>active enzyme analyses&lt;/title&gt;&lt;secondary-title&gt;Proteomics&lt;/secondary-title&gt;&lt;/titles&gt;&lt;periodical&gt;&lt;full-title&gt;Proteomics&lt;/full-title&gt;&lt;abbr-1&gt;Proteomics&lt;/abbr-1&gt;&lt;abbr-2&gt;Proteomics&lt;/abbr-2&gt;&lt;/periodical&gt;&lt;pag</w:instrText>
      </w:r>
      <w:r w:rsidR="009902C5">
        <w:rPr>
          <w:rFonts w:eastAsia="Arial Unicode MS"/>
          <w:bCs/>
          <w:iCs/>
          <w:sz w:val="24"/>
          <w:szCs w:val="24"/>
        </w:rPr>
        <w:instrText>es&gt;541-554&lt;/pages&gt;&lt;volume&gt;10&lt;/volume&gt;&lt;number&gt;3&lt;/number&gt;&lt;dates&gt;&lt;year&gt;2010&lt;/year&gt;&lt;/dates&gt;&lt;isbn&gt;1615-9861&lt;/isbn&gt;&lt;urls&gt;&lt;/urls&gt;&lt;/record&gt;&lt;/Cite&gt;&lt;/EndNote&gt;</w:instrText>
      </w:r>
      <w:r w:rsidRPr="006A3688">
        <w:rPr>
          <w:rFonts w:eastAsia="Arial Unicode MS"/>
          <w:bCs/>
          <w:iCs/>
          <w:sz w:val="24"/>
          <w:szCs w:val="24"/>
        </w:rPr>
        <w:fldChar w:fldCharType="separate"/>
      </w:r>
      <w:r w:rsidR="009902C5" w:rsidRPr="009902C5">
        <w:rPr>
          <w:rFonts w:eastAsia="Arial Unicode MS"/>
          <w:bCs/>
          <w:iCs/>
          <w:noProof/>
          <w:sz w:val="24"/>
          <w:szCs w:val="24"/>
          <w:vertAlign w:val="superscript"/>
        </w:rPr>
        <w:t>10</w:t>
      </w:r>
      <w:r w:rsidRPr="006A3688">
        <w:rPr>
          <w:rFonts w:eastAsia="Arial Unicode MS"/>
          <w:bCs/>
          <w:iCs/>
          <w:sz w:val="24"/>
          <w:szCs w:val="24"/>
        </w:rPr>
        <w:fldChar w:fldCharType="end"/>
      </w:r>
      <w:r w:rsidRPr="006A3688">
        <w:rPr>
          <w:rFonts w:eastAsia="Arial Unicode MS"/>
          <w:bCs/>
          <w:iCs/>
          <w:sz w:val="24"/>
          <w:szCs w:val="24"/>
        </w:rPr>
        <w:t>. Gene expression for other bacteria was downloaded from Gene Expression Omnibus</w:t>
      </w:r>
      <w:r w:rsidRPr="006A3688">
        <w:rPr>
          <w:rFonts w:eastAsia="Arial Unicode MS"/>
          <w:bCs/>
          <w:iCs/>
          <w:sz w:val="24"/>
          <w:szCs w:val="24"/>
        </w:rPr>
        <w:fldChar w:fldCharType="begin"/>
      </w:r>
      <w:r w:rsidR="009902C5">
        <w:rPr>
          <w:rFonts w:eastAsia="Arial Unicode MS"/>
          <w:bCs/>
          <w:iCs/>
          <w:sz w:val="24"/>
          <w:szCs w:val="24"/>
        </w:rPr>
        <w:instrText xml:space="preserve"> ADDIN EN.CITE &lt;EndNote&gt;&lt;Cite&gt;&lt;Author&gt;Clough&lt;/Author&gt;&lt;Year&gt;2016&lt;/Year&gt;&lt;RecNum&gt;510&lt;/RecNum&gt;&lt;DisplayText&gt;&lt;style face="superscript"&gt;11,12&lt;/style&gt;&lt;/DisplayText&gt;&lt;record&gt;&lt;rec-number&gt;510&lt;/rec-number&gt;&lt;foreign-keys&gt;&lt;key app="EN" db-id="tzt9d5vf6ev2thea25gpas2g5a5w09fzwtvf" timestamp="1516072015"&gt;510&lt;/key&gt;&lt;/foreign-keys&gt;&lt;ref-type name="Journal Article"&gt;17&lt;/ref-type&gt;&lt;contributors&gt;&lt;authors&gt;&lt;author&gt;Clough, Emily&lt;/author&gt;&lt;author&gt;Barrett, Tanya&lt;/author&gt;&lt;/authors&gt;&lt;/contributors&gt;&lt;titles&gt;&lt;title&gt;The gene expression omnibus database&lt;/title&gt;&lt;secondary-title&gt;Statistical Genomics: Methods and Protocols&lt;/secondary-title&gt;&lt;/titles&gt;&lt;pages&gt;93-110&lt;/pages&gt;&lt;dates&gt;&lt;year&gt;2016&lt;/year&gt;&lt;/dates&gt;&lt;isbn&gt;1493935763&lt;/isbn&gt;&lt;urls&gt;&lt;/urls&gt;&lt;/record&gt;&lt;/Cite&gt;&lt;Cite&gt;&lt;Author&gt;Edgar&lt;/Author&gt;&lt;Year&gt;2002&lt;/Year&gt;&lt;RecNum&gt;511&lt;/RecNum&gt;&lt;record&gt;&lt;rec-number&gt;511&lt;/rec-number&gt;&lt;foreign-keys&gt;&lt;key app="EN" db-id="tzt9d5vf6ev2thea25gpas2g5a5w09fzwtvf" timestamp="1516072022"&gt;511&lt;/key&gt;&lt;/foreign-keys&gt;&lt;ref-type name="Journal Article"&gt;17&lt;/ref-type&gt;&lt;contributors&gt;&lt;authors&gt;&lt;author&gt;Edgar, Ron&lt;/author&gt;&lt;author&gt;Domrachev, Michael&lt;/author&gt;&lt;author&gt;Lash, Alex E&lt;/author&gt;&lt;/authors&gt;&lt;/contributors&gt;&lt;titles&gt;&lt;title&gt;Gene Expression Omnibus: NCBI gene expression and hybridization array data repository&lt;/title&gt;&lt;secondary-title&gt;Nucleic acids research&lt;/secondary-title&gt;&lt;/titles&gt;&lt;periodical&gt;&lt;full-title&gt;Nucleic Acids Research&lt;/full-title&gt;&lt;abbr-1&gt;Nucleic Acids Res.&lt;/abbr-1&gt;&lt;abbr-2&gt;Nucleic Acids Res&lt;/abbr-2&gt;&lt;/periodical&gt;&lt;pages&gt;207-210&lt;/pages&gt;&lt;volume&gt;30&lt;/volume&gt;&lt;number&gt;1&lt;/number&gt;&lt;dates&gt;&lt;year&gt;2002&lt;/year&gt;&lt;/dates&gt;&lt;isbn&gt;1362-4962&lt;/isbn&gt;&lt;urls&gt;&lt;/urls&gt;&lt;/record&gt;&lt;/Cite&gt;&lt;/EndNote&gt;</w:instrText>
      </w:r>
      <w:r w:rsidRPr="006A3688">
        <w:rPr>
          <w:rFonts w:eastAsia="Arial Unicode MS"/>
          <w:bCs/>
          <w:iCs/>
          <w:sz w:val="24"/>
          <w:szCs w:val="24"/>
        </w:rPr>
        <w:fldChar w:fldCharType="separate"/>
      </w:r>
      <w:r w:rsidR="009902C5" w:rsidRPr="009902C5">
        <w:rPr>
          <w:rFonts w:eastAsia="Arial Unicode MS"/>
          <w:bCs/>
          <w:iCs/>
          <w:noProof/>
          <w:sz w:val="24"/>
          <w:szCs w:val="24"/>
          <w:vertAlign w:val="superscript"/>
        </w:rPr>
        <w:t>11,12</w:t>
      </w:r>
      <w:r w:rsidRPr="006A3688">
        <w:rPr>
          <w:rFonts w:eastAsia="Arial Unicode MS"/>
          <w:bCs/>
          <w:iCs/>
          <w:sz w:val="24"/>
          <w:szCs w:val="24"/>
        </w:rPr>
        <w:fldChar w:fldCharType="end"/>
      </w:r>
      <w:r w:rsidRPr="006A3688">
        <w:rPr>
          <w:rFonts w:eastAsia="Arial Unicode MS"/>
          <w:bCs/>
          <w:iCs/>
          <w:sz w:val="24"/>
          <w:szCs w:val="24"/>
        </w:rPr>
        <w:t xml:space="preserve"> (GEO) using the following dataset series: GSE22426, GSE18471 and GSE80786 </w:t>
      </w:r>
      <w:r w:rsidRPr="006A3688">
        <w:rPr>
          <w:rFonts w:eastAsia="Arial Unicode MS" w:hint="eastAsia"/>
          <w:bCs/>
          <w:iCs/>
          <w:sz w:val="24"/>
          <w:szCs w:val="24"/>
        </w:rPr>
        <w:t xml:space="preserve">(for </w:t>
      </w:r>
      <w:r w:rsidRPr="006A3688">
        <w:rPr>
          <w:rFonts w:eastAsia="Arial Unicode MS"/>
          <w:bCs/>
          <w:i/>
          <w:iCs/>
          <w:sz w:val="24"/>
          <w:szCs w:val="24"/>
        </w:rPr>
        <w:t>Cthe</w:t>
      </w:r>
      <w:r w:rsidRPr="006A3688">
        <w:rPr>
          <w:rFonts w:eastAsia="Arial Unicode MS"/>
          <w:bCs/>
          <w:iCs/>
          <w:sz w:val="24"/>
          <w:szCs w:val="24"/>
        </w:rPr>
        <w:t xml:space="preserve">, </w:t>
      </w:r>
      <w:r w:rsidRPr="006A3688">
        <w:rPr>
          <w:rFonts w:eastAsia="Arial Unicode MS"/>
          <w:bCs/>
          <w:i/>
          <w:iCs/>
          <w:sz w:val="24"/>
          <w:szCs w:val="24"/>
        </w:rPr>
        <w:t>Cace</w:t>
      </w:r>
      <w:r w:rsidRPr="006A3688">
        <w:rPr>
          <w:rFonts w:eastAsia="Arial Unicode MS"/>
          <w:bCs/>
          <w:iCs/>
          <w:sz w:val="24"/>
          <w:szCs w:val="24"/>
        </w:rPr>
        <w:t xml:space="preserve"> and </w:t>
      </w:r>
      <w:r w:rsidRPr="006A3688">
        <w:rPr>
          <w:rFonts w:eastAsia="Arial Unicode MS"/>
          <w:bCs/>
          <w:i/>
          <w:iCs/>
          <w:sz w:val="24"/>
          <w:szCs w:val="24"/>
        </w:rPr>
        <w:t>Bsub</w:t>
      </w:r>
      <w:r w:rsidRPr="006A3688">
        <w:rPr>
          <w:rFonts w:eastAsia="Arial Unicode MS"/>
          <w:bCs/>
          <w:iCs/>
          <w:sz w:val="24"/>
          <w:szCs w:val="24"/>
        </w:rPr>
        <w:t xml:space="preserve"> respectively</w:t>
      </w:r>
      <w:r w:rsidRPr="006A3688">
        <w:rPr>
          <w:rFonts w:eastAsia="Arial Unicode MS" w:hint="eastAsia"/>
          <w:bCs/>
          <w:iCs/>
          <w:sz w:val="24"/>
          <w:szCs w:val="24"/>
        </w:rPr>
        <w:t>)</w:t>
      </w:r>
      <w:r w:rsidRPr="006A3688">
        <w:rPr>
          <w:rFonts w:eastAsia="Arial Unicode MS"/>
          <w:bCs/>
          <w:iCs/>
          <w:sz w:val="24"/>
          <w:szCs w:val="24"/>
        </w:rPr>
        <w:t>. The raw datasets were downloaded and normaliz</w:t>
      </w:r>
      <w:r w:rsidR="005B5389">
        <w:rPr>
          <w:rFonts w:eastAsia="Arial Unicode MS"/>
          <w:bCs/>
          <w:iCs/>
          <w:sz w:val="24"/>
          <w:szCs w:val="24"/>
        </w:rPr>
        <w:t>ed using the natural logarithm.</w:t>
      </w:r>
    </w:p>
    <w:p w:rsidR="009F3009" w:rsidRDefault="009F3009" w:rsidP="006A3688">
      <w:pPr>
        <w:widowControl/>
        <w:spacing w:line="480" w:lineRule="auto"/>
        <w:rPr>
          <w:rFonts w:eastAsia="Arial Unicode MS"/>
          <w:bCs/>
          <w:iCs/>
          <w:sz w:val="24"/>
          <w:szCs w:val="24"/>
        </w:rPr>
        <w:sectPr w:rsidR="009F3009" w:rsidSect="009F3009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6A3688" w:rsidRDefault="006A3688" w:rsidP="006A3688">
      <w:pPr>
        <w:widowControl/>
        <w:spacing w:line="480" w:lineRule="auto"/>
        <w:rPr>
          <w:rFonts w:eastAsia="Arial Unicode MS"/>
          <w:b/>
          <w:bCs/>
          <w:iCs/>
          <w:sz w:val="24"/>
          <w:szCs w:val="24"/>
        </w:rPr>
      </w:pPr>
      <w:r w:rsidRPr="006A3688">
        <w:rPr>
          <w:rFonts w:eastAsia="Arial Unicode MS"/>
          <w:b/>
          <w:bCs/>
          <w:iCs/>
          <w:sz w:val="24"/>
          <w:szCs w:val="24"/>
        </w:rPr>
        <w:lastRenderedPageBreak/>
        <w:t>Supplementary Results</w:t>
      </w:r>
    </w:p>
    <w:p w:rsidR="00F2797B" w:rsidRPr="00F2797B" w:rsidRDefault="00F2797B" w:rsidP="00F2797B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Prediction of stable </w:t>
      </w:r>
      <w:r>
        <w:rPr>
          <w:rFonts w:hint="eastAsia"/>
          <w:b/>
          <w:bCs/>
          <w:sz w:val="24"/>
          <w:szCs w:val="24"/>
        </w:rPr>
        <w:t>SLs</w:t>
      </w:r>
      <w:r>
        <w:rPr>
          <w:b/>
          <w:bCs/>
          <w:sz w:val="24"/>
          <w:szCs w:val="24"/>
        </w:rPr>
        <w:t xml:space="preserve"> in the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intergenic regions</w:t>
      </w:r>
      <w:r>
        <w:rPr>
          <w:rFonts w:hint="eastAsia"/>
          <w:b/>
          <w:bCs/>
          <w:sz w:val="24"/>
          <w:szCs w:val="24"/>
        </w:rPr>
        <w:t xml:space="preserve"> of </w:t>
      </w:r>
      <w:r w:rsidRPr="00263872">
        <w:rPr>
          <w:rFonts w:hint="eastAsia"/>
          <w:b/>
          <w:bCs/>
          <w:i/>
          <w:sz w:val="24"/>
          <w:szCs w:val="24"/>
        </w:rPr>
        <w:t>Ccel</w:t>
      </w:r>
      <w:r>
        <w:rPr>
          <w:b/>
          <w:bCs/>
          <w:sz w:val="24"/>
          <w:szCs w:val="24"/>
        </w:rPr>
        <w:t xml:space="preserve"> genome</w:t>
      </w:r>
      <w:r>
        <w:rPr>
          <w:rFonts w:hint="eastAsia"/>
          <w:b/>
          <w:bCs/>
          <w:sz w:val="24"/>
          <w:szCs w:val="24"/>
        </w:rPr>
        <w:t xml:space="preserve"> for </w:t>
      </w:r>
      <w:r>
        <w:rPr>
          <w:b/>
          <w:bCs/>
          <w:sz w:val="24"/>
          <w:szCs w:val="24"/>
        </w:rPr>
        <w:t>identif</w:t>
      </w:r>
      <w:r>
        <w:rPr>
          <w:rFonts w:hint="eastAsia"/>
          <w:b/>
          <w:bCs/>
          <w:sz w:val="24"/>
          <w:szCs w:val="24"/>
        </w:rPr>
        <w:t>ying SRPS operons</w:t>
      </w:r>
    </w:p>
    <w:p w:rsidR="00F2797B" w:rsidRPr="007525B3" w:rsidRDefault="00F2797B" w:rsidP="00F2797B">
      <w:pPr>
        <w:spacing w:line="480" w:lineRule="auto"/>
        <w:ind w:firstLine="420"/>
        <w:rPr>
          <w:b/>
          <w:bCs/>
          <w:i/>
          <w:sz w:val="24"/>
          <w:szCs w:val="24"/>
        </w:rPr>
      </w:pPr>
      <w:r w:rsidRPr="0048115B">
        <w:rPr>
          <w:bCs/>
          <w:sz w:val="24"/>
          <w:szCs w:val="24"/>
        </w:rPr>
        <w:t>SLs were predicted</w:t>
      </w:r>
      <w:r w:rsidRPr="0048115B">
        <w:rPr>
          <w:rFonts w:hint="eastAsia"/>
          <w:bCs/>
          <w:sz w:val="24"/>
          <w:szCs w:val="24"/>
        </w:rPr>
        <w:t xml:space="preserve"> across the </w:t>
      </w:r>
      <w:r w:rsidRPr="0048115B">
        <w:rPr>
          <w:rFonts w:hint="eastAsia"/>
          <w:bCs/>
          <w:i/>
          <w:sz w:val="24"/>
          <w:szCs w:val="24"/>
        </w:rPr>
        <w:t>Ccel</w:t>
      </w:r>
      <w:r w:rsidRPr="0048115B">
        <w:rPr>
          <w:rFonts w:hint="eastAsia"/>
          <w:bCs/>
          <w:sz w:val="24"/>
          <w:szCs w:val="24"/>
        </w:rPr>
        <w:t xml:space="preserve"> genome</w:t>
      </w:r>
      <w:r w:rsidRPr="0048115B">
        <w:rPr>
          <w:rFonts w:hint="eastAsia"/>
          <w:bCs/>
          <w:i/>
          <w:sz w:val="24"/>
          <w:szCs w:val="24"/>
        </w:rPr>
        <w:t xml:space="preserve"> </w:t>
      </w:r>
      <w:r w:rsidRPr="0048115B">
        <w:rPr>
          <w:bCs/>
          <w:sz w:val="24"/>
          <w:szCs w:val="24"/>
        </w:rPr>
        <w:t>using RNAMotif (</w:t>
      </w:r>
      <w:r w:rsidRPr="0048115B">
        <w:rPr>
          <w:b/>
          <w:bCs/>
          <w:sz w:val="24"/>
          <w:szCs w:val="24"/>
        </w:rPr>
        <w:t>Fig. 1A</w:t>
      </w:r>
      <w:r w:rsidRPr="0048115B">
        <w:rPr>
          <w:bCs/>
          <w:sz w:val="24"/>
          <w:szCs w:val="24"/>
        </w:rPr>
        <w:t xml:space="preserve">; </w:t>
      </w:r>
      <w:r w:rsidRPr="0048115B">
        <w:rPr>
          <w:b/>
          <w:bCs/>
          <w:sz w:val="24"/>
          <w:szCs w:val="24"/>
        </w:rPr>
        <w:t>Methods</w:t>
      </w:r>
      <w:r w:rsidRPr="0048115B">
        <w:rPr>
          <w:bCs/>
          <w:sz w:val="24"/>
          <w:szCs w:val="24"/>
        </w:rPr>
        <w:t>), which result</w:t>
      </w:r>
      <w:r w:rsidRPr="0048115B">
        <w:rPr>
          <w:rFonts w:hint="eastAsia"/>
          <w:bCs/>
          <w:sz w:val="24"/>
          <w:szCs w:val="24"/>
        </w:rPr>
        <w:t>ed</w:t>
      </w:r>
      <w:r w:rsidRPr="0048115B">
        <w:rPr>
          <w:bCs/>
          <w:sz w:val="24"/>
          <w:szCs w:val="24"/>
        </w:rPr>
        <w:t xml:space="preserve"> in 432564 unique SL sequences. The secondary structure and</w:t>
      </w:r>
      <w:r w:rsidRPr="0048115B">
        <w:rPr>
          <w:rFonts w:hint="eastAsia"/>
          <w:bCs/>
          <w:sz w:val="24"/>
          <w:szCs w:val="24"/>
        </w:rPr>
        <w:t xml:space="preserve"> corresponding</w:t>
      </w:r>
      <w:r>
        <w:rPr>
          <w:bCs/>
          <w:sz w:val="24"/>
          <w:szCs w:val="24"/>
        </w:rPr>
        <w:t xml:space="preserve"> minimal folding free</w:t>
      </w: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>energy (</w:t>
      </w:r>
      <w:r>
        <w:rPr>
          <w:sz w:val="24"/>
          <w:szCs w:val="24"/>
        </w:rPr>
        <w:t>∆G</w:t>
      </w:r>
      <w:r>
        <w:rPr>
          <w:bCs/>
          <w:sz w:val="24"/>
          <w:szCs w:val="24"/>
        </w:rPr>
        <w:t xml:space="preserve">, </w:t>
      </w:r>
      <w:r w:rsidRPr="00D23FDF">
        <w:rPr>
          <w:bCs/>
          <w:i/>
          <w:sz w:val="24"/>
          <w:szCs w:val="24"/>
        </w:rPr>
        <w:t>i.e.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 xml:space="preserve">representing </w:t>
      </w:r>
      <w:r>
        <w:rPr>
          <w:bCs/>
          <w:sz w:val="24"/>
          <w:szCs w:val="24"/>
        </w:rPr>
        <w:t>the stability of SLs) were determined by RNAfold</w:t>
      </w:r>
      <w:r>
        <w:rPr>
          <w:bCs/>
          <w:sz w:val="24"/>
          <w:szCs w:val="24"/>
        </w:rPr>
        <w:fldChar w:fldCharType="begin"/>
      </w:r>
      <w:r w:rsidR="006B3822">
        <w:rPr>
          <w:bCs/>
          <w:sz w:val="24"/>
          <w:szCs w:val="24"/>
        </w:rPr>
        <w:instrText xml:space="preserve"> ADDIN EN.CITE &lt;EndNote&gt;&lt;Cite&gt;&lt;Author&gt;Hofacker&lt;/Author&gt;&lt;Year&gt;2003&lt;/Year&gt;&lt;RecNum&gt;507&lt;/RecNum&gt;&lt;DisplayText&gt;&lt;style face="superscript"&gt;3&lt;/style&gt;&lt;/DisplayText&gt;&lt;record&gt;&lt;rec-number&gt;507&lt;/rec-number&gt;&lt;foreign-keys&gt;&lt;key app="EN" db-id="tzt9d5vf6ev2thea25gpas2g5a5w09fzwtvf" timestamp="1516071994"&gt;507&lt;/key&gt;&lt;/foreign-keys&gt;&lt;ref-type name="Journal Article"&gt;17&lt;/ref-type&gt;&lt;contributors&gt;&lt;authors&gt;&lt;author&gt;Hofacker, Ivo L&lt;/author&gt;&lt;/authors&gt;&lt;/contributors&gt;&lt;titles&gt;&lt;title&gt;Vienna RNA secondary structure server&lt;/title&gt;&lt;secondary-title&gt;Nucleic acids research&lt;/secondary-title&gt;&lt;/titles&gt;&lt;periodical&gt;&lt;full-title&gt;Nucleic Acids Research&lt;/full-title&gt;&lt;abbr-1&gt;Nucleic Acids Res.&lt;/abbr-1&gt;&lt;abbr-2&gt;Nucleic Acids Res&lt;/abbr-2&gt;&lt;/periodical&gt;&lt;pages&gt;3429-3431&lt;/pages&gt;&lt;volume&gt;31&lt;/volume&gt;&lt;number&gt;13&lt;/number&gt;&lt;dates&gt;&lt;year&gt;2003&lt;/year&gt;&lt;/dates&gt;&lt;isbn&gt;1362-4962&lt;/isbn&gt;&lt;urls&gt;&lt;/urls&gt;&lt;/record&gt;&lt;/Cite&gt;&lt;/EndNote&gt;</w:instrText>
      </w:r>
      <w:r>
        <w:rPr>
          <w:bCs/>
          <w:sz w:val="24"/>
          <w:szCs w:val="24"/>
        </w:rPr>
        <w:fldChar w:fldCharType="separate"/>
      </w:r>
      <w:r w:rsidR="006B3822" w:rsidRPr="006B3822">
        <w:rPr>
          <w:bCs/>
          <w:noProof/>
          <w:sz w:val="24"/>
          <w:szCs w:val="24"/>
          <w:vertAlign w:val="superscript"/>
        </w:rPr>
        <w:t>3</w: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. The </w:t>
      </w:r>
      <w:r>
        <w:rPr>
          <w:sz w:val="24"/>
          <w:szCs w:val="24"/>
        </w:rPr>
        <w:t xml:space="preserve">∆G </w:t>
      </w:r>
      <w:r>
        <w:rPr>
          <w:bCs/>
          <w:sz w:val="24"/>
          <w:szCs w:val="24"/>
        </w:rPr>
        <w:t xml:space="preserve">ranged from -49.00 </w:t>
      </w:r>
      <w:r>
        <w:rPr>
          <w:sz w:val="24"/>
          <w:szCs w:val="24"/>
        </w:rPr>
        <w:t>kcal/mol</w:t>
      </w:r>
      <w:r>
        <w:rPr>
          <w:bCs/>
          <w:sz w:val="24"/>
          <w:szCs w:val="24"/>
        </w:rPr>
        <w:t xml:space="preserve"> to -0.10 </w:t>
      </w:r>
      <w:r>
        <w:rPr>
          <w:sz w:val="24"/>
          <w:szCs w:val="24"/>
        </w:rPr>
        <w:t>kcal/mol</w:t>
      </w:r>
      <w:r>
        <w:rPr>
          <w:rFonts w:hint="eastAsia"/>
          <w:sz w:val="24"/>
          <w:szCs w:val="24"/>
        </w:rPr>
        <w:t>. S</w:t>
      </w:r>
      <w:r>
        <w:rPr>
          <w:sz w:val="24"/>
          <w:szCs w:val="24"/>
        </w:rPr>
        <w:t>ince stable SLs have low ∆G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-5.00 kcal/mol was used as a threshold to remove the least stable SLs, which resulted in 124077 SLs. To eliminate red</w:t>
      </w:r>
      <w:r>
        <w:rPr>
          <w:rFonts w:hint="eastAsia"/>
          <w:sz w:val="24"/>
          <w:szCs w:val="24"/>
        </w:rPr>
        <w:t>undant</w:t>
      </w:r>
      <w:r>
        <w:rPr>
          <w:sz w:val="24"/>
          <w:szCs w:val="24"/>
        </w:rPr>
        <w:t xml:space="preserve"> SLs, overlapping sequences were discarded (</w:t>
      </w:r>
      <w:r>
        <w:rPr>
          <w:b/>
          <w:bCs/>
          <w:sz w:val="24"/>
          <w:szCs w:val="24"/>
        </w:rPr>
        <w:t>Methods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</w:t>
      </w:r>
      <w:r w:rsidRPr="00FA4E78">
        <w:rPr>
          <w:sz w:val="24"/>
          <w:szCs w:val="24"/>
        </w:rPr>
        <w:t xml:space="preserve"> </w:t>
      </w:r>
      <w:r w:rsidRPr="00FA4E78">
        <w:rPr>
          <w:rFonts w:hint="eastAsia"/>
          <w:sz w:val="24"/>
          <w:szCs w:val="24"/>
        </w:rPr>
        <w:t>A</w:t>
      </w:r>
      <w:r w:rsidRPr="00FA4E78">
        <w:rPr>
          <w:sz w:val="24"/>
          <w:szCs w:val="24"/>
        </w:rPr>
        <w:t>f</w:t>
      </w:r>
      <w:r>
        <w:rPr>
          <w:sz w:val="24"/>
          <w:szCs w:val="24"/>
        </w:rPr>
        <w:t>ter th</w:t>
      </w:r>
      <w:r>
        <w:rPr>
          <w:rFonts w:hint="eastAsia"/>
          <w:sz w:val="24"/>
          <w:szCs w:val="24"/>
        </w:rPr>
        <w:t>ese</w:t>
      </w:r>
      <w:r>
        <w:rPr>
          <w:sz w:val="24"/>
          <w:szCs w:val="24"/>
        </w:rPr>
        <w:t xml:space="preserve"> pre-processing</w:t>
      </w:r>
      <w:r>
        <w:rPr>
          <w:rFonts w:hint="eastAsia"/>
          <w:sz w:val="24"/>
          <w:szCs w:val="24"/>
        </w:rPr>
        <w:t xml:space="preserve"> steps</w:t>
      </w:r>
      <w:r>
        <w:rPr>
          <w:sz w:val="24"/>
          <w:szCs w:val="24"/>
        </w:rPr>
        <w:t>, 87285 non-overlapping SLs remained.</w:t>
      </w:r>
    </w:p>
    <w:p w:rsidR="00F2797B" w:rsidRPr="00F2797B" w:rsidRDefault="00F2797B" w:rsidP="00F2797B">
      <w:pPr>
        <w:widowControl/>
        <w:spacing w:line="480" w:lineRule="auto"/>
        <w:ind w:firstLine="418"/>
        <w:rPr>
          <w:rFonts w:eastAsia="Arial Unicode MS"/>
          <w:bCs/>
          <w:iCs/>
          <w:sz w:val="24"/>
          <w:szCs w:val="24"/>
        </w:rPr>
      </w:pPr>
      <w:r>
        <w:rPr>
          <w:sz w:val="24"/>
          <w:szCs w:val="24"/>
        </w:rPr>
        <w:t xml:space="preserve">The 87285 predicted SLs </w:t>
      </w:r>
      <w:r>
        <w:rPr>
          <w:rFonts w:hint="eastAsia"/>
          <w:sz w:val="24"/>
          <w:szCs w:val="24"/>
        </w:rPr>
        <w:t xml:space="preserve">in the </w:t>
      </w:r>
      <w:r w:rsidRPr="00AF4DA9">
        <w:rPr>
          <w:rFonts w:hint="eastAsia"/>
          <w:i/>
          <w:sz w:val="24"/>
          <w:szCs w:val="24"/>
        </w:rPr>
        <w:t>Ccel</w:t>
      </w:r>
      <w:r>
        <w:rPr>
          <w:rFonts w:hint="eastAsia"/>
          <w:sz w:val="24"/>
          <w:szCs w:val="24"/>
        </w:rPr>
        <w:t xml:space="preserve"> genome were </w:t>
      </w:r>
      <w:r>
        <w:rPr>
          <w:sz w:val="24"/>
          <w:szCs w:val="24"/>
        </w:rPr>
        <w:t>grouped into five categories</w:t>
      </w:r>
      <w:r>
        <w:rPr>
          <w:rFonts w:hint="eastAsia"/>
          <w:sz w:val="24"/>
          <w:szCs w:val="24"/>
        </w:rPr>
        <w:t xml:space="preserve"> based on the relative position to </w:t>
      </w:r>
      <w:r>
        <w:rPr>
          <w:sz w:val="24"/>
          <w:szCs w:val="24"/>
        </w:rPr>
        <w:t>corresponding</w:t>
      </w:r>
      <w:r>
        <w:rPr>
          <w:rFonts w:hint="eastAsia"/>
          <w:sz w:val="24"/>
          <w:szCs w:val="24"/>
        </w:rPr>
        <w:t xml:space="preserve"> gene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Fig. 1B</w:t>
      </w:r>
      <w:r>
        <w:rPr>
          <w:sz w:val="24"/>
          <w:szCs w:val="24"/>
        </w:rPr>
        <w:t>): (</w:t>
      </w:r>
      <w:r>
        <w:rPr>
          <w:i/>
          <w:sz w:val="24"/>
          <w:szCs w:val="24"/>
        </w:rPr>
        <w:t>i</w:t>
      </w:r>
      <w:r>
        <w:rPr>
          <w:sz w:val="24"/>
          <w:szCs w:val="24"/>
        </w:rPr>
        <w:t xml:space="preserve">) 77551 intragenic SLs, </w:t>
      </w:r>
      <w:r>
        <w:rPr>
          <w:rFonts w:hint="eastAsia"/>
          <w:sz w:val="24"/>
          <w:szCs w:val="24"/>
        </w:rPr>
        <w:t xml:space="preserve">i.e., </w:t>
      </w:r>
      <w:r>
        <w:rPr>
          <w:sz w:val="24"/>
          <w:szCs w:val="24"/>
        </w:rPr>
        <w:t>located interior to a gene; (</w:t>
      </w:r>
      <w:r>
        <w:rPr>
          <w:i/>
          <w:sz w:val="24"/>
          <w:szCs w:val="24"/>
        </w:rPr>
        <w:t>ii</w:t>
      </w:r>
      <w:r>
        <w:rPr>
          <w:sz w:val="24"/>
          <w:szCs w:val="24"/>
        </w:rPr>
        <w:t>) 7163 interge</w:t>
      </w:r>
      <w:r w:rsidRPr="00BE4ABD">
        <w:rPr>
          <w:sz w:val="24"/>
          <w:szCs w:val="24"/>
        </w:rPr>
        <w:t xml:space="preserve">nic </w:t>
      </w:r>
      <w:r w:rsidRPr="00DB14FE">
        <w:rPr>
          <w:sz w:val="24"/>
          <w:szCs w:val="24"/>
        </w:rPr>
        <w:t xml:space="preserve">SLs, </w:t>
      </w:r>
      <w:r w:rsidRPr="00DB14FE">
        <w:rPr>
          <w:rFonts w:hint="eastAsia"/>
          <w:sz w:val="24"/>
          <w:szCs w:val="24"/>
        </w:rPr>
        <w:t xml:space="preserve">i.e., </w:t>
      </w:r>
      <w:r w:rsidRPr="00DB14FE">
        <w:rPr>
          <w:sz w:val="24"/>
          <w:szCs w:val="24"/>
        </w:rPr>
        <w:t xml:space="preserve">flanked </w:t>
      </w:r>
      <w:r w:rsidRPr="00DB14FE">
        <w:rPr>
          <w:rFonts w:hint="eastAsia"/>
          <w:sz w:val="24"/>
          <w:szCs w:val="24"/>
        </w:rPr>
        <w:t>by</w:t>
      </w:r>
      <w:r w:rsidRPr="00DB14FE">
        <w:rPr>
          <w:sz w:val="24"/>
          <w:szCs w:val="24"/>
        </w:rPr>
        <w:t xml:space="preserve"> two genes; (</w:t>
      </w:r>
      <w:r w:rsidRPr="00DB14FE">
        <w:rPr>
          <w:i/>
          <w:sz w:val="24"/>
          <w:szCs w:val="24"/>
        </w:rPr>
        <w:t>iii</w:t>
      </w:r>
      <w:r w:rsidRPr="00DB14FE">
        <w:rPr>
          <w:sz w:val="24"/>
          <w:szCs w:val="24"/>
        </w:rPr>
        <w:t>) 676 “overlapped_on_3’</w:t>
      </w:r>
      <w:r w:rsidRPr="00DB14FE">
        <w:rPr>
          <w:rFonts w:hint="eastAsia"/>
          <w:sz w:val="24"/>
          <w:szCs w:val="24"/>
        </w:rPr>
        <w:t>_end</w:t>
      </w:r>
      <w:r w:rsidRPr="00DB14FE">
        <w:rPr>
          <w:sz w:val="24"/>
          <w:szCs w:val="24"/>
        </w:rPr>
        <w:t xml:space="preserve">” SLs, </w:t>
      </w:r>
      <w:r w:rsidRPr="00DB14FE">
        <w:rPr>
          <w:rFonts w:hint="eastAsia"/>
          <w:sz w:val="24"/>
          <w:szCs w:val="24"/>
        </w:rPr>
        <w:t>i.e.,</w:t>
      </w:r>
      <w:r w:rsidRPr="00DB14FE">
        <w:rPr>
          <w:sz w:val="24"/>
          <w:szCs w:val="24"/>
        </w:rPr>
        <w:t xml:space="preserve"> </w:t>
      </w:r>
      <w:r w:rsidRPr="00DB14FE">
        <w:rPr>
          <w:rFonts w:hint="eastAsia"/>
          <w:sz w:val="24"/>
          <w:szCs w:val="24"/>
        </w:rPr>
        <w:t xml:space="preserve">located </w:t>
      </w:r>
      <w:r w:rsidRPr="00DB14FE">
        <w:rPr>
          <w:sz w:val="24"/>
          <w:szCs w:val="24"/>
        </w:rPr>
        <w:t xml:space="preserve">on the 3’ terminal of </w:t>
      </w:r>
      <w:r w:rsidRPr="00DB14FE">
        <w:rPr>
          <w:rFonts w:hint="eastAsia"/>
          <w:sz w:val="24"/>
          <w:szCs w:val="24"/>
        </w:rPr>
        <w:t xml:space="preserve">a </w:t>
      </w:r>
      <w:r w:rsidRPr="00DB14FE">
        <w:rPr>
          <w:sz w:val="24"/>
          <w:szCs w:val="24"/>
        </w:rPr>
        <w:t>gene; (</w:t>
      </w:r>
      <w:r w:rsidRPr="00DB14FE">
        <w:rPr>
          <w:i/>
          <w:sz w:val="24"/>
          <w:szCs w:val="24"/>
        </w:rPr>
        <w:t>iv</w:t>
      </w:r>
      <w:r w:rsidRPr="00DB14FE">
        <w:rPr>
          <w:sz w:val="24"/>
          <w:szCs w:val="24"/>
        </w:rPr>
        <w:t>) 1905 “</w:t>
      </w:r>
      <w:r w:rsidRPr="00E10635">
        <w:rPr>
          <w:sz w:val="24"/>
          <w:szCs w:val="24"/>
        </w:rPr>
        <w:t>overlapped</w:t>
      </w:r>
      <w:r w:rsidRPr="00BE4ABD">
        <w:rPr>
          <w:sz w:val="24"/>
          <w:szCs w:val="24"/>
        </w:rPr>
        <w:t>_on_5’</w:t>
      </w:r>
      <w:r w:rsidRPr="00DB14FE">
        <w:rPr>
          <w:rFonts w:hint="eastAsia"/>
          <w:sz w:val="24"/>
          <w:szCs w:val="24"/>
        </w:rPr>
        <w:t>_end</w:t>
      </w:r>
      <w:r w:rsidRPr="00DB14FE">
        <w:rPr>
          <w:sz w:val="24"/>
          <w:szCs w:val="24"/>
        </w:rPr>
        <w:t xml:space="preserve">” SLs, </w:t>
      </w:r>
      <w:r w:rsidRPr="00DB14FE">
        <w:rPr>
          <w:rFonts w:hint="eastAsia"/>
          <w:sz w:val="24"/>
          <w:szCs w:val="24"/>
        </w:rPr>
        <w:t xml:space="preserve">i.e., </w:t>
      </w:r>
      <w:r>
        <w:rPr>
          <w:rFonts w:hint="eastAsia"/>
          <w:sz w:val="24"/>
          <w:szCs w:val="24"/>
        </w:rPr>
        <w:t xml:space="preserve">located </w:t>
      </w:r>
      <w:r w:rsidRPr="00DB14FE">
        <w:rPr>
          <w:sz w:val="24"/>
          <w:szCs w:val="24"/>
        </w:rPr>
        <w:t xml:space="preserve">on the 5’ terminal </w:t>
      </w:r>
      <w:r w:rsidRPr="00DB14FE">
        <w:rPr>
          <w:rFonts w:hint="eastAsia"/>
          <w:sz w:val="24"/>
          <w:szCs w:val="24"/>
        </w:rPr>
        <w:t>of a</w:t>
      </w:r>
      <w:r w:rsidRPr="00DB14FE">
        <w:rPr>
          <w:sz w:val="24"/>
          <w:szCs w:val="24"/>
        </w:rPr>
        <w:t xml:space="preserve"> gene; (</w:t>
      </w:r>
      <w:r w:rsidRPr="00DB14FE">
        <w:rPr>
          <w:i/>
          <w:sz w:val="24"/>
          <w:szCs w:val="24"/>
        </w:rPr>
        <w:t>v</w:t>
      </w:r>
      <w:r w:rsidRPr="00DB14FE">
        <w:rPr>
          <w:sz w:val="24"/>
          <w:szCs w:val="24"/>
        </w:rPr>
        <w:t>) 270 “</w:t>
      </w:r>
      <w:r w:rsidRPr="00E10635">
        <w:rPr>
          <w:sz w:val="24"/>
          <w:szCs w:val="24"/>
        </w:rPr>
        <w:t>overlapped</w:t>
      </w:r>
      <w:r w:rsidRPr="00BE4ABD">
        <w:rPr>
          <w:sz w:val="24"/>
          <w:szCs w:val="24"/>
        </w:rPr>
        <w:t>_with_two_genes</w:t>
      </w:r>
      <w:r w:rsidRPr="00DB14FE">
        <w:rPr>
          <w:sz w:val="24"/>
          <w:szCs w:val="24"/>
        </w:rPr>
        <w:t>”</w:t>
      </w:r>
      <w:r w:rsidRPr="00DB14FE">
        <w:rPr>
          <w:rFonts w:hint="eastAsia"/>
          <w:sz w:val="24"/>
          <w:szCs w:val="24"/>
        </w:rPr>
        <w:t xml:space="preserve"> SLs</w:t>
      </w:r>
      <w:r w:rsidRPr="00DB14FE">
        <w:rPr>
          <w:sz w:val="24"/>
          <w:szCs w:val="24"/>
        </w:rPr>
        <w:t xml:space="preserve">, </w:t>
      </w:r>
      <w:r w:rsidRPr="00DB14FE">
        <w:rPr>
          <w:rFonts w:hint="eastAsia"/>
          <w:sz w:val="24"/>
          <w:szCs w:val="24"/>
        </w:rPr>
        <w:t xml:space="preserve">i.e., </w:t>
      </w:r>
      <w:r w:rsidRPr="00DB14FE">
        <w:rPr>
          <w:sz w:val="24"/>
          <w:szCs w:val="24"/>
        </w:rPr>
        <w:t>either tr</w:t>
      </w:r>
      <w:r>
        <w:rPr>
          <w:sz w:val="24"/>
          <w:szCs w:val="24"/>
        </w:rPr>
        <w:t xml:space="preserve">ailing one gene </w:t>
      </w: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 xml:space="preserve"> the 3’ </w:t>
      </w:r>
      <w:r>
        <w:rPr>
          <w:rFonts w:hint="eastAsia"/>
          <w:sz w:val="24"/>
          <w:szCs w:val="24"/>
        </w:rPr>
        <w:t>end</w:t>
      </w:r>
      <w:r>
        <w:rPr>
          <w:sz w:val="24"/>
          <w:szCs w:val="24"/>
        </w:rPr>
        <w:t xml:space="preserve"> and leading another gene </w:t>
      </w: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 xml:space="preserve"> the 5’ </w:t>
      </w:r>
      <w:r>
        <w:rPr>
          <w:rFonts w:hint="eastAsia"/>
          <w:sz w:val="24"/>
          <w:szCs w:val="24"/>
        </w:rPr>
        <w:t>end</w:t>
      </w:r>
      <w:r>
        <w:rPr>
          <w:sz w:val="24"/>
          <w:szCs w:val="24"/>
        </w:rPr>
        <w:t xml:space="preserve"> (when </w:t>
      </w:r>
      <w:r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 xml:space="preserve">two flanking genes are on the same strand) or trailing both flanking genes </w:t>
      </w: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 xml:space="preserve"> the 3’ </w:t>
      </w:r>
      <w:r>
        <w:rPr>
          <w:rFonts w:hint="eastAsia"/>
          <w:sz w:val="24"/>
          <w:szCs w:val="24"/>
        </w:rPr>
        <w:t>end</w:t>
      </w:r>
      <w:r>
        <w:rPr>
          <w:sz w:val="24"/>
          <w:szCs w:val="24"/>
        </w:rPr>
        <w:t xml:space="preserve"> (when </w:t>
      </w:r>
      <w:r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>two genes are on the opposite strands).</w:t>
      </w:r>
    </w:p>
    <w:p w:rsidR="002C622C" w:rsidRPr="002C622C" w:rsidRDefault="00F2797B" w:rsidP="002C622C">
      <w:pPr>
        <w:spacing w:line="48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FE271B">
        <w:rPr>
          <w:b/>
          <w:bCs/>
          <w:sz w:val="24"/>
          <w:szCs w:val="24"/>
        </w:rPr>
        <w:t xml:space="preserve">. </w:t>
      </w:r>
      <w:r w:rsidR="001170C3">
        <w:rPr>
          <w:b/>
          <w:bCs/>
          <w:sz w:val="24"/>
          <w:szCs w:val="24"/>
        </w:rPr>
        <w:t>Classification rules-based four stable SLs</w:t>
      </w:r>
    </w:p>
    <w:p w:rsidR="002C622C" w:rsidRDefault="002C622C" w:rsidP="00F2797B">
      <w:pPr>
        <w:widowControl/>
        <w:spacing w:line="480" w:lineRule="auto"/>
        <w:ind w:firstLine="420"/>
        <w:rPr>
          <w:bCs/>
          <w:sz w:val="24"/>
          <w:szCs w:val="24"/>
        </w:rPr>
      </w:pPr>
      <w:r w:rsidRPr="001170C3">
        <w:rPr>
          <w:bCs/>
          <w:sz w:val="24"/>
          <w:szCs w:val="24"/>
        </w:rPr>
        <w:t>To validate th</w:t>
      </w:r>
      <w:r w:rsidRPr="001170C3">
        <w:rPr>
          <w:rFonts w:hint="eastAsia"/>
          <w:bCs/>
          <w:sz w:val="24"/>
          <w:szCs w:val="24"/>
        </w:rPr>
        <w:t>is</w:t>
      </w:r>
      <w:r w:rsidRPr="001170C3">
        <w:rPr>
          <w:bCs/>
          <w:sz w:val="24"/>
          <w:szCs w:val="24"/>
        </w:rPr>
        <w:t xml:space="preserve"> hypothesi</w:t>
      </w:r>
      <w:r w:rsidRPr="001170C3">
        <w:rPr>
          <w:rFonts w:hint="eastAsia"/>
          <w:bCs/>
          <w:sz w:val="24"/>
          <w:szCs w:val="24"/>
        </w:rPr>
        <w:t>s</w:t>
      </w:r>
      <w:r w:rsidRPr="001170C3">
        <w:rPr>
          <w:bCs/>
          <w:sz w:val="24"/>
          <w:szCs w:val="24"/>
        </w:rPr>
        <w:t xml:space="preserve">, </w:t>
      </w:r>
      <w:r w:rsidRPr="001170C3">
        <w:rPr>
          <w:bCs/>
          <w:i/>
          <w:sz w:val="24"/>
          <w:szCs w:val="24"/>
        </w:rPr>
        <w:t xml:space="preserve">in-vivo </w:t>
      </w:r>
      <w:r w:rsidRPr="001170C3">
        <w:rPr>
          <w:bCs/>
          <w:sz w:val="24"/>
          <w:szCs w:val="24"/>
        </w:rPr>
        <w:t>roles o</w:t>
      </w:r>
      <w:r w:rsidRPr="001170C3">
        <w:rPr>
          <w:rFonts w:hint="eastAsia"/>
          <w:bCs/>
          <w:sz w:val="24"/>
          <w:szCs w:val="24"/>
        </w:rPr>
        <w:t>f</w:t>
      </w:r>
      <w:r w:rsidRPr="001170C3">
        <w:rPr>
          <w:bCs/>
          <w:sz w:val="24"/>
          <w:szCs w:val="24"/>
        </w:rPr>
        <w:t xml:space="preserve"> four </w:t>
      </w:r>
      <w:r w:rsidRPr="001170C3">
        <w:rPr>
          <w:rFonts w:hint="eastAsia"/>
          <w:bCs/>
          <w:sz w:val="24"/>
          <w:szCs w:val="24"/>
        </w:rPr>
        <w:t xml:space="preserve">of these stable </w:t>
      </w:r>
      <w:r w:rsidRPr="001170C3">
        <w:rPr>
          <w:bCs/>
          <w:sz w:val="24"/>
          <w:szCs w:val="24"/>
        </w:rPr>
        <w:t>SLs</w:t>
      </w:r>
      <w:r w:rsidRPr="001170C3">
        <w:rPr>
          <w:rFonts w:hint="eastAsia"/>
          <w:bCs/>
          <w:sz w:val="24"/>
          <w:szCs w:val="24"/>
        </w:rPr>
        <w:t>,</w:t>
      </w:r>
      <w:r w:rsidRPr="001170C3">
        <w:rPr>
          <w:bCs/>
          <w:sz w:val="24"/>
          <w:szCs w:val="24"/>
        </w:rPr>
        <w:t xml:space="preserve"> each 29</w:t>
      </w:r>
      <w:r w:rsidRPr="001170C3">
        <w:rPr>
          <w:rFonts w:hint="eastAsia"/>
          <w:bCs/>
          <w:sz w:val="24"/>
          <w:szCs w:val="24"/>
        </w:rPr>
        <w:t>-</w:t>
      </w:r>
      <w:r w:rsidRPr="001170C3">
        <w:rPr>
          <w:bCs/>
          <w:sz w:val="24"/>
          <w:szCs w:val="24"/>
        </w:rPr>
        <w:t xml:space="preserve">38 bp long </w:t>
      </w:r>
      <w:r w:rsidRPr="001170C3">
        <w:rPr>
          <w:rFonts w:hint="eastAsia"/>
          <w:bCs/>
          <w:sz w:val="24"/>
          <w:szCs w:val="24"/>
        </w:rPr>
        <w:t xml:space="preserve">and </w:t>
      </w:r>
      <w:r w:rsidRPr="001170C3">
        <w:rPr>
          <w:bCs/>
          <w:sz w:val="24"/>
          <w:szCs w:val="24"/>
        </w:rPr>
        <w:t xml:space="preserve">located in one of the four </w:t>
      </w:r>
      <w:r w:rsidRPr="001170C3">
        <w:rPr>
          <w:rFonts w:hint="eastAsia"/>
          <w:bCs/>
          <w:sz w:val="24"/>
          <w:szCs w:val="24"/>
        </w:rPr>
        <w:t xml:space="preserve">genomic </w:t>
      </w:r>
      <w:r w:rsidRPr="001170C3">
        <w:rPr>
          <w:bCs/>
          <w:sz w:val="24"/>
          <w:szCs w:val="24"/>
        </w:rPr>
        <w:t>regions below</w:t>
      </w:r>
      <w:r w:rsidRPr="001170C3">
        <w:rPr>
          <w:rFonts w:hint="eastAsia"/>
          <w:bCs/>
          <w:sz w:val="24"/>
          <w:szCs w:val="24"/>
        </w:rPr>
        <w:t>,</w:t>
      </w:r>
      <w:r w:rsidRPr="001170C3">
        <w:rPr>
          <w:bCs/>
          <w:sz w:val="24"/>
          <w:szCs w:val="24"/>
        </w:rPr>
        <w:t xml:space="preserve"> were </w:t>
      </w:r>
      <w:r w:rsidRPr="001170C3">
        <w:rPr>
          <w:rFonts w:hint="eastAsia"/>
          <w:bCs/>
          <w:sz w:val="24"/>
          <w:szCs w:val="24"/>
        </w:rPr>
        <w:t>selected based on the classification scheme above</w:t>
      </w:r>
      <w:r w:rsidRPr="001170C3">
        <w:rPr>
          <w:bCs/>
          <w:sz w:val="24"/>
          <w:szCs w:val="24"/>
        </w:rPr>
        <w:t xml:space="preserve"> (</w:t>
      </w:r>
      <w:r w:rsidRPr="001170C3">
        <w:rPr>
          <w:b/>
          <w:bCs/>
          <w:sz w:val="24"/>
          <w:szCs w:val="24"/>
        </w:rPr>
        <w:t>Fig. 2A</w:t>
      </w:r>
      <w:r w:rsidRPr="001170C3">
        <w:rPr>
          <w:bCs/>
          <w:sz w:val="24"/>
          <w:szCs w:val="24"/>
        </w:rPr>
        <w:t>): (</w:t>
      </w:r>
      <w:r w:rsidRPr="001170C3">
        <w:rPr>
          <w:bCs/>
          <w:i/>
          <w:sz w:val="24"/>
          <w:szCs w:val="24"/>
        </w:rPr>
        <w:t>i</w:t>
      </w:r>
      <w:r w:rsidRPr="001170C3">
        <w:rPr>
          <w:bCs/>
          <w:sz w:val="24"/>
          <w:szCs w:val="24"/>
        </w:rPr>
        <w:t>) SL_RS03710 (∆G -13.5 kcal mol</w:t>
      </w:r>
      <w:r w:rsidRPr="001170C3">
        <w:rPr>
          <w:bCs/>
          <w:sz w:val="24"/>
          <w:szCs w:val="24"/>
          <w:vertAlign w:val="superscript"/>
        </w:rPr>
        <w:t>-1</w:t>
      </w:r>
      <w:r w:rsidRPr="001170C3">
        <w:rPr>
          <w:bCs/>
          <w:sz w:val="24"/>
          <w:szCs w:val="24"/>
        </w:rPr>
        <w:t xml:space="preserve">), </w:t>
      </w:r>
      <w:r w:rsidRPr="001170C3">
        <w:rPr>
          <w:rFonts w:hint="eastAsia"/>
          <w:bCs/>
          <w:sz w:val="24"/>
          <w:szCs w:val="24"/>
        </w:rPr>
        <w:t xml:space="preserve">from </w:t>
      </w:r>
      <w:r w:rsidRPr="001170C3">
        <w:rPr>
          <w:bCs/>
          <w:sz w:val="24"/>
          <w:szCs w:val="24"/>
        </w:rPr>
        <w:t xml:space="preserve">the intergenic region between </w:t>
      </w:r>
      <w:r w:rsidRPr="001170C3">
        <w:rPr>
          <w:bCs/>
          <w:i/>
          <w:sz w:val="24"/>
          <w:szCs w:val="24"/>
        </w:rPr>
        <w:t>Ccel</w:t>
      </w:r>
      <w:r w:rsidRPr="001170C3">
        <w:rPr>
          <w:bCs/>
          <w:sz w:val="24"/>
          <w:szCs w:val="24"/>
        </w:rPr>
        <w:t>_</w:t>
      </w:r>
      <w:r w:rsidRPr="001170C3">
        <w:rPr>
          <w:bCs/>
          <w:i/>
          <w:sz w:val="24"/>
          <w:szCs w:val="24"/>
        </w:rPr>
        <w:t xml:space="preserve">RS03710 </w:t>
      </w:r>
      <w:r w:rsidRPr="001170C3">
        <w:rPr>
          <w:bCs/>
          <w:sz w:val="24"/>
          <w:szCs w:val="24"/>
        </w:rPr>
        <w:t xml:space="preserve">and </w:t>
      </w:r>
      <w:r w:rsidRPr="001170C3">
        <w:rPr>
          <w:bCs/>
          <w:i/>
          <w:sz w:val="24"/>
          <w:szCs w:val="24"/>
        </w:rPr>
        <w:t xml:space="preserve">Ccel_RS03715 </w:t>
      </w:r>
      <w:r w:rsidRPr="001170C3">
        <w:rPr>
          <w:bCs/>
          <w:sz w:val="24"/>
          <w:szCs w:val="24"/>
        </w:rPr>
        <w:t xml:space="preserve">in </w:t>
      </w:r>
      <w:r w:rsidRPr="001170C3">
        <w:rPr>
          <w:rFonts w:hint="eastAsia"/>
          <w:bCs/>
          <w:sz w:val="24"/>
          <w:szCs w:val="24"/>
        </w:rPr>
        <w:t>O</w:t>
      </w:r>
      <w:r w:rsidRPr="001170C3">
        <w:rPr>
          <w:bCs/>
          <w:sz w:val="24"/>
          <w:szCs w:val="24"/>
        </w:rPr>
        <w:t>peron 376, (</w:t>
      </w:r>
      <w:r w:rsidRPr="001170C3">
        <w:rPr>
          <w:bCs/>
          <w:i/>
          <w:sz w:val="24"/>
          <w:szCs w:val="24"/>
        </w:rPr>
        <w:t>ii</w:t>
      </w:r>
      <w:r w:rsidRPr="001170C3">
        <w:rPr>
          <w:bCs/>
          <w:sz w:val="24"/>
          <w:szCs w:val="24"/>
        </w:rPr>
        <w:t>) SL_RS07520 (∆G -24.0 kcal mol</w:t>
      </w:r>
      <w:r w:rsidRPr="001170C3">
        <w:rPr>
          <w:bCs/>
          <w:sz w:val="24"/>
          <w:szCs w:val="24"/>
          <w:vertAlign w:val="superscript"/>
        </w:rPr>
        <w:t>-1</w:t>
      </w:r>
      <w:r w:rsidRPr="001170C3">
        <w:rPr>
          <w:bCs/>
          <w:sz w:val="24"/>
          <w:szCs w:val="24"/>
        </w:rPr>
        <w:t>),</w:t>
      </w:r>
      <w:r w:rsidRPr="001170C3">
        <w:rPr>
          <w:rFonts w:hint="eastAsia"/>
          <w:bCs/>
          <w:sz w:val="24"/>
          <w:szCs w:val="24"/>
        </w:rPr>
        <w:t xml:space="preserve"> from </w:t>
      </w:r>
      <w:r w:rsidRPr="001170C3">
        <w:rPr>
          <w:bCs/>
          <w:sz w:val="24"/>
          <w:szCs w:val="24"/>
        </w:rPr>
        <w:t xml:space="preserve">the intergenic region between </w:t>
      </w:r>
      <w:r w:rsidRPr="001170C3">
        <w:rPr>
          <w:bCs/>
          <w:i/>
          <w:sz w:val="24"/>
          <w:szCs w:val="24"/>
        </w:rPr>
        <w:t>Ccel_RS07520</w:t>
      </w:r>
      <w:r w:rsidRPr="001170C3">
        <w:rPr>
          <w:bCs/>
          <w:sz w:val="24"/>
          <w:szCs w:val="24"/>
        </w:rPr>
        <w:t xml:space="preserve"> and </w:t>
      </w:r>
      <w:r w:rsidRPr="001170C3">
        <w:rPr>
          <w:bCs/>
          <w:i/>
          <w:sz w:val="24"/>
          <w:szCs w:val="24"/>
        </w:rPr>
        <w:t xml:space="preserve">Ccel_RS07525 </w:t>
      </w:r>
      <w:r w:rsidRPr="001170C3">
        <w:rPr>
          <w:bCs/>
          <w:sz w:val="24"/>
          <w:szCs w:val="24"/>
        </w:rPr>
        <w:t xml:space="preserve">in </w:t>
      </w:r>
      <w:r w:rsidRPr="001170C3">
        <w:rPr>
          <w:rFonts w:hint="eastAsia"/>
          <w:bCs/>
          <w:sz w:val="24"/>
          <w:szCs w:val="24"/>
        </w:rPr>
        <w:t>O</w:t>
      </w:r>
      <w:r w:rsidRPr="001170C3">
        <w:rPr>
          <w:bCs/>
          <w:sz w:val="24"/>
          <w:szCs w:val="24"/>
        </w:rPr>
        <w:t>peron 746, (</w:t>
      </w:r>
      <w:r w:rsidRPr="001170C3">
        <w:rPr>
          <w:bCs/>
          <w:i/>
          <w:sz w:val="24"/>
          <w:szCs w:val="24"/>
        </w:rPr>
        <w:t>iii</w:t>
      </w:r>
      <w:r w:rsidRPr="001170C3">
        <w:rPr>
          <w:bCs/>
          <w:sz w:val="24"/>
          <w:szCs w:val="24"/>
        </w:rPr>
        <w:t xml:space="preserve">) SL_RS05015 </w:t>
      </w:r>
      <w:r w:rsidRPr="001170C3">
        <w:rPr>
          <w:bCs/>
          <w:sz w:val="24"/>
          <w:szCs w:val="24"/>
        </w:rPr>
        <w:lastRenderedPageBreak/>
        <w:t>(∆G -20.0 kcal mol</w:t>
      </w:r>
      <w:r w:rsidRPr="001170C3">
        <w:rPr>
          <w:bCs/>
          <w:sz w:val="24"/>
          <w:szCs w:val="24"/>
          <w:vertAlign w:val="superscript"/>
        </w:rPr>
        <w:t>-1</w:t>
      </w:r>
      <w:r w:rsidRPr="001170C3">
        <w:rPr>
          <w:bCs/>
          <w:sz w:val="24"/>
          <w:szCs w:val="24"/>
        </w:rPr>
        <w:t xml:space="preserve">), </w:t>
      </w:r>
      <w:r w:rsidRPr="001170C3">
        <w:rPr>
          <w:rFonts w:hint="eastAsia"/>
          <w:bCs/>
          <w:sz w:val="24"/>
          <w:szCs w:val="24"/>
        </w:rPr>
        <w:t>from</w:t>
      </w:r>
      <w:r w:rsidRPr="001170C3">
        <w:rPr>
          <w:bCs/>
          <w:sz w:val="24"/>
          <w:szCs w:val="24"/>
        </w:rPr>
        <w:t xml:space="preserve"> the intergenic region between </w:t>
      </w:r>
      <w:r w:rsidRPr="001170C3">
        <w:rPr>
          <w:bCs/>
          <w:i/>
          <w:sz w:val="24"/>
          <w:szCs w:val="24"/>
        </w:rPr>
        <w:t xml:space="preserve">Ccel_RS05015 </w:t>
      </w:r>
      <w:r w:rsidRPr="001170C3">
        <w:rPr>
          <w:bCs/>
          <w:sz w:val="24"/>
          <w:szCs w:val="24"/>
        </w:rPr>
        <w:t xml:space="preserve">and </w:t>
      </w:r>
      <w:r w:rsidR="001406D2">
        <w:rPr>
          <w:bCs/>
          <w:i/>
          <w:sz w:val="24"/>
          <w:szCs w:val="24"/>
        </w:rPr>
        <w:t>Ccel_</w:t>
      </w:r>
      <w:r w:rsidRPr="001170C3">
        <w:rPr>
          <w:bCs/>
          <w:i/>
          <w:sz w:val="24"/>
          <w:szCs w:val="24"/>
        </w:rPr>
        <w:t xml:space="preserve">RS05020 </w:t>
      </w:r>
      <w:r w:rsidRPr="001170C3">
        <w:rPr>
          <w:bCs/>
          <w:sz w:val="24"/>
          <w:szCs w:val="24"/>
        </w:rPr>
        <w:t xml:space="preserve">in </w:t>
      </w:r>
      <w:r w:rsidRPr="001170C3">
        <w:rPr>
          <w:rFonts w:hint="eastAsia"/>
          <w:bCs/>
          <w:sz w:val="24"/>
          <w:szCs w:val="24"/>
        </w:rPr>
        <w:t>O</w:t>
      </w:r>
      <w:r w:rsidRPr="001170C3">
        <w:rPr>
          <w:bCs/>
          <w:sz w:val="24"/>
          <w:szCs w:val="24"/>
        </w:rPr>
        <w:t>peron 495 and (</w:t>
      </w:r>
      <w:r w:rsidRPr="001170C3">
        <w:rPr>
          <w:bCs/>
          <w:i/>
          <w:sz w:val="24"/>
          <w:szCs w:val="24"/>
        </w:rPr>
        <w:t>iv</w:t>
      </w:r>
      <w:r w:rsidRPr="001170C3">
        <w:rPr>
          <w:bCs/>
          <w:sz w:val="24"/>
          <w:szCs w:val="24"/>
        </w:rPr>
        <w:t>) SL_RS01365 (∆G -14.6 kcal mol</w:t>
      </w:r>
      <w:r w:rsidRPr="001170C3">
        <w:rPr>
          <w:bCs/>
          <w:sz w:val="24"/>
          <w:szCs w:val="24"/>
          <w:vertAlign w:val="superscript"/>
        </w:rPr>
        <w:t>-1</w:t>
      </w:r>
      <w:r w:rsidRPr="001170C3">
        <w:rPr>
          <w:bCs/>
          <w:sz w:val="24"/>
          <w:szCs w:val="24"/>
        </w:rPr>
        <w:t xml:space="preserve">), </w:t>
      </w:r>
      <w:r w:rsidRPr="001170C3">
        <w:rPr>
          <w:rFonts w:hint="eastAsia"/>
          <w:bCs/>
          <w:sz w:val="24"/>
          <w:szCs w:val="24"/>
        </w:rPr>
        <w:t>from the</w:t>
      </w:r>
      <w:r w:rsidRPr="001170C3">
        <w:rPr>
          <w:bCs/>
          <w:sz w:val="24"/>
          <w:szCs w:val="24"/>
        </w:rPr>
        <w:t xml:space="preserve"> 3’-UTR region of </w:t>
      </w:r>
      <w:r w:rsidRPr="001170C3">
        <w:rPr>
          <w:bCs/>
          <w:i/>
          <w:sz w:val="24"/>
          <w:szCs w:val="24"/>
        </w:rPr>
        <w:t>Ccel_</w:t>
      </w:r>
      <w:r w:rsidRPr="001170C3">
        <w:rPr>
          <w:bCs/>
          <w:sz w:val="24"/>
          <w:szCs w:val="24"/>
        </w:rPr>
        <w:t xml:space="preserve"> </w:t>
      </w:r>
      <w:r w:rsidRPr="001170C3">
        <w:rPr>
          <w:bCs/>
          <w:i/>
          <w:sz w:val="24"/>
          <w:szCs w:val="24"/>
        </w:rPr>
        <w:t xml:space="preserve">RS01365 </w:t>
      </w:r>
      <w:r w:rsidRPr="001170C3">
        <w:rPr>
          <w:bCs/>
          <w:sz w:val="24"/>
          <w:szCs w:val="24"/>
        </w:rPr>
        <w:t xml:space="preserve">at </w:t>
      </w:r>
      <w:r w:rsidRPr="001170C3">
        <w:rPr>
          <w:rFonts w:hint="eastAsia"/>
          <w:bCs/>
          <w:sz w:val="24"/>
          <w:szCs w:val="24"/>
        </w:rPr>
        <w:t>O</w:t>
      </w:r>
      <w:r w:rsidRPr="001170C3">
        <w:rPr>
          <w:bCs/>
          <w:sz w:val="24"/>
          <w:szCs w:val="24"/>
        </w:rPr>
        <w:t>peron 142 (</w:t>
      </w:r>
      <w:r w:rsidRPr="001170C3">
        <w:rPr>
          <w:b/>
          <w:bCs/>
          <w:sz w:val="24"/>
          <w:szCs w:val="24"/>
        </w:rPr>
        <w:t>Fig. 2B</w:t>
      </w:r>
      <w:r w:rsidRPr="001170C3">
        <w:rPr>
          <w:bCs/>
          <w:sz w:val="24"/>
          <w:szCs w:val="24"/>
        </w:rPr>
        <w:t xml:space="preserve">). Based on </w:t>
      </w:r>
      <w:r w:rsidRPr="001170C3">
        <w:rPr>
          <w:rFonts w:hint="eastAsia"/>
          <w:bCs/>
          <w:sz w:val="24"/>
          <w:szCs w:val="24"/>
        </w:rPr>
        <w:t>the</w:t>
      </w:r>
      <w:r w:rsidRPr="001170C3">
        <w:rPr>
          <w:bCs/>
          <w:sz w:val="24"/>
          <w:szCs w:val="24"/>
        </w:rPr>
        <w:t xml:space="preserve"> classification rules, the</w:t>
      </w:r>
      <w:r w:rsidRPr="001170C3">
        <w:rPr>
          <w:rFonts w:hint="eastAsia"/>
          <w:bCs/>
          <w:sz w:val="24"/>
          <w:szCs w:val="24"/>
        </w:rPr>
        <w:t>se</w:t>
      </w:r>
      <w:r w:rsidRPr="001170C3">
        <w:rPr>
          <w:bCs/>
          <w:sz w:val="24"/>
          <w:szCs w:val="24"/>
        </w:rPr>
        <w:t xml:space="preserve"> four SLs are</w:t>
      </w:r>
      <w:r w:rsidRPr="001170C3">
        <w:rPr>
          <w:rFonts w:hint="eastAsia"/>
          <w:bCs/>
          <w:sz w:val="24"/>
          <w:szCs w:val="24"/>
        </w:rPr>
        <w:t xml:space="preserve"> from </w:t>
      </w:r>
      <w:r w:rsidRPr="001170C3">
        <w:rPr>
          <w:bCs/>
          <w:sz w:val="24"/>
          <w:szCs w:val="24"/>
        </w:rPr>
        <w:t xml:space="preserve">three distinct categories: SL_ RS07520 is a SSL due to the </w:t>
      </w:r>
      <w:r w:rsidRPr="001170C3">
        <w:rPr>
          <w:rFonts w:hint="eastAsia"/>
          <w:bCs/>
          <w:sz w:val="24"/>
          <w:szCs w:val="24"/>
        </w:rPr>
        <w:t>lack</w:t>
      </w:r>
      <w:r w:rsidRPr="001170C3">
        <w:rPr>
          <w:bCs/>
          <w:sz w:val="24"/>
          <w:szCs w:val="24"/>
        </w:rPr>
        <w:t xml:space="preserve"> of poly(U) tail and </w:t>
      </w:r>
      <w:r w:rsidRPr="001170C3">
        <w:rPr>
          <w:rFonts w:hint="eastAsia"/>
          <w:bCs/>
          <w:sz w:val="24"/>
          <w:szCs w:val="24"/>
        </w:rPr>
        <w:t>the lower</w:t>
      </w:r>
      <w:r w:rsidRPr="001170C3">
        <w:rPr>
          <w:bCs/>
          <w:sz w:val="24"/>
          <w:szCs w:val="24"/>
        </w:rPr>
        <w:t xml:space="preserve"> U content (≤4)</w:t>
      </w:r>
      <w:r w:rsidRPr="001170C3">
        <w:rPr>
          <w:rFonts w:hint="eastAsia"/>
          <w:bCs/>
          <w:sz w:val="24"/>
          <w:szCs w:val="24"/>
        </w:rPr>
        <w:t xml:space="preserve">; </w:t>
      </w:r>
      <w:r w:rsidRPr="001170C3">
        <w:rPr>
          <w:bCs/>
          <w:sz w:val="24"/>
          <w:szCs w:val="24"/>
        </w:rPr>
        <w:t xml:space="preserve">SL_ RS03710 and SL_ RS05015 are </w:t>
      </w:r>
      <w:r w:rsidRPr="001170C3">
        <w:rPr>
          <w:rFonts w:hint="eastAsia"/>
          <w:bCs/>
          <w:sz w:val="24"/>
          <w:szCs w:val="24"/>
        </w:rPr>
        <w:t xml:space="preserve">STSLs, which </w:t>
      </w:r>
      <w:r w:rsidRPr="001170C3">
        <w:rPr>
          <w:bCs/>
          <w:sz w:val="24"/>
          <w:szCs w:val="24"/>
        </w:rPr>
        <w:t xml:space="preserve">harbor </w:t>
      </w:r>
      <w:r w:rsidRPr="001170C3">
        <w:rPr>
          <w:rFonts w:hint="eastAsia"/>
          <w:bCs/>
          <w:sz w:val="24"/>
          <w:szCs w:val="24"/>
        </w:rPr>
        <w:t>a</w:t>
      </w:r>
      <w:r w:rsidRPr="001170C3">
        <w:rPr>
          <w:bCs/>
          <w:sz w:val="24"/>
          <w:szCs w:val="24"/>
        </w:rPr>
        <w:t xml:space="preserve"> poly(U) tail of 3 nt</w:t>
      </w:r>
      <w:r w:rsidRPr="001170C3">
        <w:rPr>
          <w:rFonts w:hint="eastAsia"/>
          <w:bCs/>
          <w:sz w:val="24"/>
          <w:szCs w:val="24"/>
        </w:rPr>
        <w:t xml:space="preserve"> </w:t>
      </w:r>
      <w:r w:rsidRPr="001170C3">
        <w:rPr>
          <w:bCs/>
          <w:sz w:val="24"/>
          <w:szCs w:val="24"/>
        </w:rPr>
        <w:t xml:space="preserve">(U content = 5) and </w:t>
      </w:r>
      <w:r w:rsidRPr="001170C3">
        <w:rPr>
          <w:rFonts w:hint="eastAsia"/>
          <w:bCs/>
          <w:sz w:val="24"/>
          <w:szCs w:val="24"/>
        </w:rPr>
        <w:t xml:space="preserve">a </w:t>
      </w:r>
      <w:r w:rsidRPr="001170C3">
        <w:rPr>
          <w:bCs/>
          <w:sz w:val="24"/>
          <w:szCs w:val="24"/>
        </w:rPr>
        <w:t>discontinuous poly(U) tail of 4 nt (U content = 4), respectively</w:t>
      </w:r>
      <w:r w:rsidRPr="001170C3">
        <w:rPr>
          <w:rFonts w:hint="eastAsia"/>
          <w:bCs/>
          <w:sz w:val="24"/>
          <w:szCs w:val="24"/>
        </w:rPr>
        <w:t>;</w:t>
      </w:r>
      <w:r w:rsidRPr="001170C3">
        <w:rPr>
          <w:bCs/>
          <w:sz w:val="24"/>
          <w:szCs w:val="24"/>
        </w:rPr>
        <w:t xml:space="preserve"> SL_ RS01365 </w:t>
      </w:r>
      <w:r w:rsidRPr="001170C3">
        <w:rPr>
          <w:rFonts w:hint="eastAsia"/>
          <w:bCs/>
          <w:sz w:val="24"/>
          <w:szCs w:val="24"/>
        </w:rPr>
        <w:t xml:space="preserve">is a </w:t>
      </w:r>
      <w:r w:rsidRPr="001170C3">
        <w:rPr>
          <w:bCs/>
          <w:sz w:val="24"/>
          <w:szCs w:val="24"/>
        </w:rPr>
        <w:t>TSL due to a poly(U) tail of 6 nt (U content = 7).</w:t>
      </w:r>
    </w:p>
    <w:p w:rsidR="007D1452" w:rsidRDefault="00F2797B" w:rsidP="00F2797B">
      <w:pPr>
        <w:spacing w:line="480" w:lineRule="auto"/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To probe their </w:t>
      </w:r>
      <w:r w:rsidRPr="004B4EE3">
        <w:rPr>
          <w:bCs/>
          <w:i/>
          <w:sz w:val="24"/>
          <w:szCs w:val="24"/>
        </w:rPr>
        <w:t xml:space="preserve">in-vivo </w:t>
      </w:r>
      <w:r>
        <w:rPr>
          <w:bCs/>
          <w:sz w:val="24"/>
          <w:szCs w:val="24"/>
        </w:rPr>
        <w:t>role</w:t>
      </w:r>
      <w:r>
        <w:rPr>
          <w:rFonts w:hint="eastAsia"/>
          <w:bCs/>
          <w:sz w:val="24"/>
          <w:szCs w:val="24"/>
        </w:rPr>
        <w:t>, e</w:t>
      </w:r>
      <w:r w:rsidRPr="004B4EE3">
        <w:rPr>
          <w:bCs/>
          <w:sz w:val="24"/>
          <w:szCs w:val="24"/>
        </w:rPr>
        <w:t>ach of the</w:t>
      </w:r>
      <w:r>
        <w:rPr>
          <w:rFonts w:hint="eastAsia"/>
          <w:bCs/>
          <w:sz w:val="24"/>
          <w:szCs w:val="24"/>
        </w:rPr>
        <w:t xml:space="preserve">se </w:t>
      </w:r>
      <w:r w:rsidRPr="004B4EE3">
        <w:rPr>
          <w:bCs/>
          <w:sz w:val="24"/>
          <w:szCs w:val="24"/>
        </w:rPr>
        <w:t xml:space="preserve">four </w:t>
      </w:r>
      <w:r>
        <w:rPr>
          <w:bCs/>
          <w:sz w:val="24"/>
          <w:szCs w:val="24"/>
        </w:rPr>
        <w:t>SL</w:t>
      </w:r>
      <w:r w:rsidRPr="004B4EE3">
        <w:rPr>
          <w:bCs/>
          <w:sz w:val="24"/>
          <w:szCs w:val="24"/>
        </w:rPr>
        <w:t xml:space="preserve">s was inserted between the reporter genes </w:t>
      </w:r>
      <w:r>
        <w:rPr>
          <w:rFonts w:hint="eastAsia"/>
          <w:bCs/>
          <w:sz w:val="24"/>
          <w:szCs w:val="24"/>
        </w:rPr>
        <w:t xml:space="preserve">of </w:t>
      </w:r>
      <w:r w:rsidRPr="004B4EE3">
        <w:rPr>
          <w:bCs/>
          <w:i/>
          <w:sz w:val="24"/>
          <w:szCs w:val="24"/>
        </w:rPr>
        <w:t>fbfp</w:t>
      </w:r>
      <w:r w:rsidRPr="004B4EE3">
        <w:rPr>
          <w:bCs/>
          <w:sz w:val="24"/>
          <w:szCs w:val="24"/>
        </w:rPr>
        <w:t xml:space="preserve"> (encoding a green fluorescence protein) and </w:t>
      </w:r>
      <w:r w:rsidRPr="004B4EE3">
        <w:rPr>
          <w:bCs/>
          <w:i/>
          <w:sz w:val="24"/>
          <w:szCs w:val="24"/>
        </w:rPr>
        <w:t>mcherry</w:t>
      </w:r>
      <w:r w:rsidRPr="004B4EE3">
        <w:rPr>
          <w:bCs/>
          <w:sz w:val="24"/>
          <w:szCs w:val="24"/>
        </w:rPr>
        <w:t xml:space="preserve"> (encoding a red fluorescence protein; </w:t>
      </w:r>
      <w:r>
        <w:rPr>
          <w:b/>
          <w:bCs/>
          <w:sz w:val="24"/>
          <w:szCs w:val="24"/>
        </w:rPr>
        <w:t>Fig. 2C</w:t>
      </w:r>
      <w:r w:rsidRPr="004B4EE3">
        <w:rPr>
          <w:bCs/>
          <w:sz w:val="24"/>
          <w:szCs w:val="24"/>
        </w:rPr>
        <w:t xml:space="preserve">). The resulted </w:t>
      </w:r>
      <w:r>
        <w:rPr>
          <w:rFonts w:hint="eastAsia"/>
          <w:bCs/>
          <w:sz w:val="24"/>
          <w:szCs w:val="24"/>
        </w:rPr>
        <w:t xml:space="preserve">four </w:t>
      </w:r>
      <w:r w:rsidRPr="004B4EE3">
        <w:rPr>
          <w:bCs/>
          <w:sz w:val="24"/>
          <w:szCs w:val="24"/>
        </w:rPr>
        <w:t>artificial operons</w:t>
      </w:r>
      <w:r>
        <w:rPr>
          <w:rFonts w:hint="eastAsia"/>
          <w:bCs/>
          <w:sz w:val="24"/>
          <w:szCs w:val="24"/>
        </w:rPr>
        <w:t>,</w:t>
      </w:r>
      <w:r w:rsidRPr="004B4EE3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plus</w:t>
      </w:r>
      <w:r w:rsidRPr="004B4EE3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an </w:t>
      </w:r>
      <w:r w:rsidRPr="004B4EE3">
        <w:rPr>
          <w:bCs/>
          <w:sz w:val="24"/>
          <w:szCs w:val="24"/>
        </w:rPr>
        <w:t xml:space="preserve">operon where no </w:t>
      </w:r>
      <w:r>
        <w:rPr>
          <w:bCs/>
          <w:sz w:val="24"/>
          <w:szCs w:val="24"/>
        </w:rPr>
        <w:t>SL</w:t>
      </w:r>
      <w:r w:rsidRPr="004B4EE3">
        <w:rPr>
          <w:bCs/>
          <w:sz w:val="24"/>
          <w:szCs w:val="24"/>
        </w:rPr>
        <w:t>s were inserted</w:t>
      </w:r>
      <w:r>
        <w:rPr>
          <w:rFonts w:hint="eastAsia"/>
          <w:bCs/>
          <w:sz w:val="24"/>
          <w:szCs w:val="24"/>
        </w:rPr>
        <w:t xml:space="preserve"> as the control,</w:t>
      </w:r>
      <w:r w:rsidRPr="004B4EE3">
        <w:rPr>
          <w:bCs/>
          <w:sz w:val="24"/>
          <w:szCs w:val="24"/>
        </w:rPr>
        <w:t xml:space="preserve"> were then transformed into </w:t>
      </w:r>
      <w:r w:rsidRPr="004B4EE3">
        <w:rPr>
          <w:bCs/>
          <w:i/>
          <w:sz w:val="24"/>
          <w:szCs w:val="24"/>
        </w:rPr>
        <w:t>C</w:t>
      </w:r>
      <w:r>
        <w:rPr>
          <w:bCs/>
          <w:i/>
          <w:sz w:val="24"/>
          <w:szCs w:val="24"/>
        </w:rPr>
        <w:t>cel</w:t>
      </w:r>
      <w:r>
        <w:rPr>
          <w:rFonts w:hint="eastAsia"/>
          <w:bCs/>
          <w:sz w:val="24"/>
          <w:szCs w:val="24"/>
        </w:rPr>
        <w:t>. Inside the bacterium, r</w:t>
      </w:r>
      <w:r>
        <w:rPr>
          <w:bCs/>
          <w:sz w:val="24"/>
          <w:szCs w:val="24"/>
        </w:rPr>
        <w:t>elative transcript abundance (TA) of SL_RS07520 is over 200% higher than SL_RS03710 and SL_RS05015 (</w:t>
      </w:r>
      <w:r>
        <w:rPr>
          <w:rFonts w:hint="eastAsia"/>
          <w:bCs/>
          <w:sz w:val="24"/>
          <w:szCs w:val="24"/>
        </w:rPr>
        <w:t xml:space="preserve">i.e., </w:t>
      </w:r>
      <w:r>
        <w:rPr>
          <w:bCs/>
          <w:sz w:val="24"/>
          <w:szCs w:val="24"/>
        </w:rPr>
        <w:t>the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qPCR</w:t>
      </w:r>
      <w:r>
        <w:rPr>
          <w:rFonts w:hint="eastAsia"/>
          <w:bCs/>
          <w:sz w:val="24"/>
          <w:szCs w:val="24"/>
        </w:rPr>
        <w:t xml:space="preserve">-determined transcript </w:t>
      </w:r>
      <w:r>
        <w:rPr>
          <w:bCs/>
          <w:sz w:val="24"/>
          <w:szCs w:val="24"/>
        </w:rPr>
        <w:t xml:space="preserve">ratio of </w:t>
      </w:r>
      <w:r>
        <w:rPr>
          <w:bCs/>
          <w:i/>
          <w:sz w:val="24"/>
          <w:szCs w:val="24"/>
        </w:rPr>
        <w:t>fbfp</w:t>
      </w:r>
      <w:r>
        <w:rPr>
          <w:bCs/>
          <w:sz w:val="24"/>
          <w:szCs w:val="24"/>
        </w:rPr>
        <w:t xml:space="preserve"> to </w:t>
      </w:r>
      <w:r>
        <w:rPr>
          <w:bCs/>
          <w:i/>
          <w:sz w:val="24"/>
          <w:szCs w:val="24"/>
        </w:rPr>
        <w:t>mcherry</w:t>
      </w:r>
      <w:r>
        <w:rPr>
          <w:bCs/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Fig. 2C</w:t>
      </w:r>
      <w:r>
        <w:rPr>
          <w:bCs/>
          <w:sz w:val="24"/>
          <w:szCs w:val="24"/>
        </w:rPr>
        <w:t xml:space="preserve">). Moreover, </w:t>
      </w:r>
      <w:r>
        <w:rPr>
          <w:rFonts w:hint="eastAsia"/>
          <w:bCs/>
          <w:sz w:val="24"/>
          <w:szCs w:val="24"/>
        </w:rPr>
        <w:t xml:space="preserve">the qPCR-based </w:t>
      </w:r>
      <w:r>
        <w:rPr>
          <w:bCs/>
          <w:sz w:val="24"/>
          <w:szCs w:val="24"/>
        </w:rPr>
        <w:t>TA</w:t>
      </w:r>
      <w:r>
        <w:rPr>
          <w:rFonts w:hint="eastAsia"/>
          <w:bCs/>
          <w:sz w:val="24"/>
          <w:szCs w:val="24"/>
        </w:rPr>
        <w:t xml:space="preserve"> of the </w:t>
      </w:r>
      <w:r w:rsidRPr="004A5DF6">
        <w:rPr>
          <w:rFonts w:hint="eastAsia"/>
          <w:bCs/>
          <w:i/>
          <w:sz w:val="24"/>
          <w:szCs w:val="24"/>
        </w:rPr>
        <w:t>fbfp</w:t>
      </w:r>
      <w:r>
        <w:rPr>
          <w:rFonts w:hint="eastAsia"/>
          <w:bCs/>
          <w:sz w:val="24"/>
          <w:szCs w:val="24"/>
        </w:rPr>
        <w:t xml:space="preserve"> genes is strongly</w:t>
      </w:r>
      <w:r>
        <w:rPr>
          <w:bCs/>
          <w:sz w:val="24"/>
          <w:szCs w:val="24"/>
        </w:rPr>
        <w:t xml:space="preserve"> correlated 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i/>
          <w:sz w:val="24"/>
          <w:szCs w:val="24"/>
        </w:rPr>
        <w:t xml:space="preserve">r = </w:t>
      </w:r>
      <w:r>
        <w:rPr>
          <w:rFonts w:hint="eastAsia"/>
          <w:bCs/>
          <w:sz w:val="24"/>
          <w:szCs w:val="24"/>
        </w:rPr>
        <w:t xml:space="preserve">0.88) </w:t>
      </w:r>
      <w:r>
        <w:rPr>
          <w:bCs/>
          <w:sz w:val="24"/>
          <w:szCs w:val="24"/>
        </w:rPr>
        <w:t>with ∆G of the</w:t>
      </w:r>
      <w:r>
        <w:rPr>
          <w:rFonts w:hint="eastAsia"/>
          <w:bCs/>
          <w:sz w:val="24"/>
          <w:szCs w:val="24"/>
        </w:rPr>
        <w:t>ir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corresponding 3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-end </w:t>
      </w:r>
      <w:r>
        <w:rPr>
          <w:bCs/>
          <w:sz w:val="24"/>
          <w:szCs w:val="24"/>
        </w:rPr>
        <w:t>inserted SLs (</w:t>
      </w:r>
      <w:r>
        <w:rPr>
          <w:rFonts w:hint="eastAsia"/>
          <w:bCs/>
          <w:sz w:val="24"/>
          <w:szCs w:val="24"/>
        </w:rPr>
        <w:t>and with mRNA-Seq-based</w:t>
      </w:r>
      <w:r>
        <w:rPr>
          <w:bCs/>
          <w:color w:val="FF0000"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TA of the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genes </w:t>
      </w:r>
      <w:r>
        <w:rPr>
          <w:bCs/>
          <w:sz w:val="24"/>
          <w:szCs w:val="24"/>
        </w:rPr>
        <w:t xml:space="preserve">upstream </w:t>
      </w:r>
      <w:r>
        <w:rPr>
          <w:rFonts w:hint="eastAsia"/>
          <w:bCs/>
          <w:sz w:val="24"/>
          <w:szCs w:val="24"/>
        </w:rPr>
        <w:t xml:space="preserve">of the SLs in the </w:t>
      </w:r>
      <w:r w:rsidRPr="004A5DF6">
        <w:rPr>
          <w:rFonts w:hint="eastAsia"/>
          <w:bCs/>
          <w:i/>
          <w:sz w:val="24"/>
          <w:szCs w:val="24"/>
        </w:rPr>
        <w:t>Ccel</w:t>
      </w:r>
      <w:r>
        <w:rPr>
          <w:rFonts w:hint="eastAsia"/>
          <w:bCs/>
          <w:sz w:val="24"/>
          <w:szCs w:val="24"/>
        </w:rPr>
        <w:t xml:space="preserve"> genome; </w:t>
      </w:r>
      <w:r w:rsidRPr="004A5DF6">
        <w:rPr>
          <w:rFonts w:hint="eastAsia"/>
          <w:bCs/>
          <w:i/>
          <w:sz w:val="24"/>
          <w:szCs w:val="24"/>
        </w:rPr>
        <w:t>r</w:t>
      </w:r>
      <w:r>
        <w:rPr>
          <w:rFonts w:hint="eastAsia"/>
          <w:bCs/>
          <w:sz w:val="24"/>
          <w:szCs w:val="24"/>
        </w:rPr>
        <w:t>=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0.97; </w:t>
      </w:r>
      <w:r>
        <w:rPr>
          <w:b/>
          <w:bCs/>
          <w:sz w:val="24"/>
          <w:szCs w:val="24"/>
        </w:rPr>
        <w:t>Fig. 2D</w:t>
      </w:r>
      <w:r>
        <w:rPr>
          <w:bCs/>
          <w:sz w:val="24"/>
          <w:szCs w:val="24"/>
        </w:rPr>
        <w:t>), suggest</w:t>
      </w:r>
      <w:r>
        <w:rPr>
          <w:rFonts w:hint="eastAsia"/>
          <w:bCs/>
          <w:sz w:val="24"/>
          <w:szCs w:val="24"/>
        </w:rPr>
        <w:t>ing</w:t>
      </w:r>
      <w:r>
        <w:rPr>
          <w:bCs/>
          <w:sz w:val="24"/>
          <w:szCs w:val="24"/>
        </w:rPr>
        <w:t xml:space="preserve"> that the</w:t>
      </w:r>
      <w:r>
        <w:rPr>
          <w:rFonts w:hint="eastAsia"/>
          <w:bCs/>
          <w:sz w:val="24"/>
          <w:szCs w:val="24"/>
        </w:rPr>
        <w:t>se</w:t>
      </w:r>
      <w:r>
        <w:rPr>
          <w:bCs/>
          <w:sz w:val="24"/>
          <w:szCs w:val="24"/>
        </w:rPr>
        <w:t xml:space="preserve"> SLs can </w:t>
      </w:r>
      <w:r w:rsidRPr="004A5DF6">
        <w:rPr>
          <w:bCs/>
          <w:sz w:val="24"/>
          <w:szCs w:val="24"/>
        </w:rPr>
        <w:t>proportionally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model</w:t>
      </w:r>
      <w:r>
        <w:rPr>
          <w:bCs/>
          <w:sz w:val="24"/>
          <w:szCs w:val="24"/>
        </w:rPr>
        <w:t xml:space="preserve"> the TA of </w:t>
      </w:r>
      <w:r>
        <w:rPr>
          <w:rFonts w:hint="eastAsia"/>
          <w:bCs/>
          <w:sz w:val="24"/>
          <w:szCs w:val="24"/>
        </w:rPr>
        <w:t>their associated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genes</w:t>
      </w:r>
      <w:r>
        <w:rPr>
          <w:bCs/>
          <w:sz w:val="24"/>
          <w:szCs w:val="24"/>
        </w:rPr>
        <w:t>.</w:t>
      </w:r>
    </w:p>
    <w:p w:rsidR="007D1452" w:rsidRPr="007D1452" w:rsidRDefault="007D1452" w:rsidP="007D1452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266CB7">
        <w:rPr>
          <w:b/>
          <w:bCs/>
          <w:sz w:val="24"/>
          <w:szCs w:val="24"/>
        </w:rPr>
        <w:t>Validation of SRPS SLs using the dRNA-Seq data</w:t>
      </w:r>
      <w:bookmarkStart w:id="4" w:name="_GoBack"/>
      <w:bookmarkEnd w:id="4"/>
    </w:p>
    <w:p w:rsidR="00F2797B" w:rsidRDefault="00266CB7" w:rsidP="00F2797B">
      <w:pPr>
        <w:spacing w:line="480" w:lineRule="auto"/>
        <w:ind w:firstLine="420"/>
        <w:rPr>
          <w:ins w:id="5" w:author="Bhaskar Yogendra" w:date="2019-11-10T13:56:00Z"/>
          <w:bCs/>
          <w:sz w:val="24"/>
          <w:szCs w:val="24"/>
        </w:rPr>
      </w:pPr>
      <w:ins w:id="6" w:author="Bhaskar Yogendra" w:date="2019-11-10T13:53:00Z">
        <w:r>
          <w:rPr>
            <w:bCs/>
            <w:sz w:val="24"/>
            <w:szCs w:val="24"/>
          </w:rPr>
          <w:t xml:space="preserve">The read-depths (number of reads associated with the gene) of the genes flanking the SLs were compared, and </w:t>
        </w:r>
        <w:r>
          <w:rPr>
            <w:rFonts w:hint="eastAsia"/>
            <w:bCs/>
            <w:sz w:val="24"/>
            <w:szCs w:val="24"/>
          </w:rPr>
          <w:t xml:space="preserve">strong </w:t>
        </w:r>
        <w:r>
          <w:rPr>
            <w:bCs/>
            <w:sz w:val="24"/>
            <w:szCs w:val="24"/>
          </w:rPr>
          <w:t>stabilization</w:t>
        </w:r>
        <w:r>
          <w:rPr>
            <w:rFonts w:hint="eastAsia"/>
            <w:bCs/>
            <w:sz w:val="24"/>
            <w:szCs w:val="24"/>
          </w:rPr>
          <w:t xml:space="preserve"> effect</w:t>
        </w:r>
        <w:r>
          <w:rPr>
            <w:bCs/>
            <w:sz w:val="24"/>
            <w:szCs w:val="24"/>
          </w:rPr>
          <w:t xml:space="preserve"> of the SL</w:t>
        </w:r>
        <w:r>
          <w:rPr>
            <w:rFonts w:hint="eastAsia"/>
            <w:bCs/>
            <w:sz w:val="24"/>
            <w:szCs w:val="24"/>
          </w:rPr>
          <w:t xml:space="preserve"> would be indicated by a high </w:t>
        </w:r>
        <w:r>
          <w:rPr>
            <w:bCs/>
            <w:sz w:val="24"/>
            <w:szCs w:val="24"/>
          </w:rPr>
          <w:t>Normalized R</w:t>
        </w:r>
        <w:r>
          <w:rPr>
            <w:rFonts w:hint="eastAsia"/>
            <w:bCs/>
            <w:sz w:val="24"/>
            <w:szCs w:val="24"/>
          </w:rPr>
          <w:t>ead-depth</w:t>
        </w:r>
        <w:r>
          <w:rPr>
            <w:bCs/>
            <w:sz w:val="24"/>
            <w:szCs w:val="24"/>
          </w:rPr>
          <w:t xml:space="preserve"> Difference</w:t>
        </w:r>
        <w:r>
          <w:rPr>
            <w:rFonts w:hint="eastAsia"/>
            <w:bCs/>
            <w:sz w:val="24"/>
            <w:szCs w:val="24"/>
          </w:rPr>
          <w:t xml:space="preserve"> (</w:t>
        </w:r>
        <w:r>
          <w:rPr>
            <w:bCs/>
            <w:sz w:val="24"/>
            <w:szCs w:val="24"/>
          </w:rPr>
          <w:t xml:space="preserve">NRD: </w:t>
        </w:r>
        <w:r>
          <w:rPr>
            <w:rFonts w:hint="eastAsia"/>
            <w:bCs/>
            <w:sz w:val="24"/>
            <w:szCs w:val="24"/>
          </w:rPr>
          <w:t>difference in read-depth between</w:t>
        </w:r>
        <w:r>
          <w:rPr>
            <w:bCs/>
            <w:sz w:val="24"/>
            <w:szCs w:val="24"/>
          </w:rPr>
          <w:t xml:space="preserve"> </w:t>
        </w:r>
        <w:r>
          <w:rPr>
            <w:rFonts w:hint="eastAsia"/>
            <w:bCs/>
            <w:sz w:val="24"/>
            <w:szCs w:val="24"/>
          </w:rPr>
          <w:t>the</w:t>
        </w:r>
        <w:r>
          <w:rPr>
            <w:bCs/>
            <w:sz w:val="24"/>
            <w:szCs w:val="24"/>
          </w:rPr>
          <w:t xml:space="preserve"> 5’-end </w:t>
        </w:r>
        <w:r>
          <w:rPr>
            <w:rFonts w:hint="eastAsia"/>
            <w:bCs/>
            <w:sz w:val="24"/>
            <w:szCs w:val="24"/>
          </w:rPr>
          <w:t xml:space="preserve">and </w:t>
        </w:r>
        <w:r>
          <w:rPr>
            <w:bCs/>
            <w:sz w:val="24"/>
            <w:szCs w:val="24"/>
          </w:rPr>
          <w:t>3’-end flanking gene</w:t>
        </w:r>
        <w:r>
          <w:rPr>
            <w:rFonts w:hint="eastAsia"/>
            <w:bCs/>
            <w:sz w:val="24"/>
            <w:szCs w:val="24"/>
          </w:rPr>
          <w:t>s</w:t>
        </w:r>
        <w:r>
          <w:rPr>
            <w:bCs/>
            <w:sz w:val="24"/>
            <w:szCs w:val="24"/>
          </w:rPr>
          <w:t xml:space="preserve"> </w:t>
        </w:r>
        <w:r>
          <w:rPr>
            <w:rFonts w:hint="eastAsia"/>
            <w:bCs/>
            <w:sz w:val="24"/>
            <w:szCs w:val="24"/>
          </w:rPr>
          <w:t xml:space="preserve">divided by read-depth of the </w:t>
        </w:r>
        <w:r>
          <w:rPr>
            <w:bCs/>
            <w:sz w:val="24"/>
            <w:szCs w:val="24"/>
          </w:rPr>
          <w:t>5’-end flanking gene</w:t>
        </w:r>
        <w:r>
          <w:rPr>
            <w:rFonts w:hint="eastAsia"/>
            <w:bCs/>
            <w:sz w:val="24"/>
            <w:szCs w:val="24"/>
          </w:rPr>
          <w:t xml:space="preserve">; </w:t>
        </w:r>
        <w:r w:rsidRPr="006A3688">
          <w:rPr>
            <w:sz w:val="24"/>
            <w:szCs w:val="24"/>
          </w:rPr>
          <w:t>NRD is ranged from -1 to 1, where positive value indicates the SRPS-related SL, thus NRD &gt; 0.5 was set as threshold to minimize the risk of over-identification of SRPS SLs</w:t>
        </w:r>
        <w:r>
          <w:rPr>
            <w:rFonts w:hint="eastAsia"/>
            <w:bCs/>
            <w:sz w:val="24"/>
            <w:szCs w:val="24"/>
          </w:rPr>
          <w:t xml:space="preserve">; </w:t>
        </w:r>
        <w:r>
          <w:rPr>
            <w:b/>
            <w:bCs/>
            <w:sz w:val="24"/>
            <w:szCs w:val="24"/>
          </w:rPr>
          <w:t>Fig. 3D</w:t>
        </w:r>
        <w:r w:rsidRPr="005855B0">
          <w:rPr>
            <w:bCs/>
            <w:sz w:val="24"/>
            <w:szCs w:val="24"/>
          </w:rPr>
          <w:t xml:space="preserve">; </w:t>
        </w:r>
        <w:r w:rsidRPr="009B4C79">
          <w:rPr>
            <w:rFonts w:hint="eastAsia"/>
            <w:b/>
            <w:bCs/>
            <w:sz w:val="24"/>
            <w:szCs w:val="24"/>
          </w:rPr>
          <w:t>Methods</w:t>
        </w:r>
        <w:r>
          <w:rPr>
            <w:rFonts w:hint="eastAsia"/>
            <w:bCs/>
            <w:sz w:val="24"/>
            <w:szCs w:val="24"/>
          </w:rPr>
          <w:t>)</w:t>
        </w:r>
        <w:r>
          <w:rPr>
            <w:bCs/>
            <w:sz w:val="24"/>
            <w:szCs w:val="24"/>
          </w:rPr>
          <w:t>.</w:t>
        </w:r>
      </w:ins>
      <w:ins w:id="7" w:author="Bhaskar Yogendra" w:date="2019-11-10T13:55:00Z">
        <w:r>
          <w:rPr>
            <w:bCs/>
            <w:sz w:val="24"/>
            <w:szCs w:val="24"/>
          </w:rPr>
          <w:t xml:space="preserve"> </w:t>
        </w:r>
        <w:r>
          <w:rPr>
            <w:bCs/>
            <w:sz w:val="24"/>
            <w:szCs w:val="24"/>
          </w:rPr>
          <w:t xml:space="preserve">In total, 44 out of </w:t>
        </w:r>
        <w:r>
          <w:rPr>
            <w:rFonts w:hint="eastAsia"/>
            <w:bCs/>
            <w:sz w:val="24"/>
            <w:szCs w:val="24"/>
          </w:rPr>
          <w:t xml:space="preserve">the </w:t>
        </w:r>
        <w:r>
          <w:rPr>
            <w:bCs/>
            <w:sz w:val="24"/>
            <w:szCs w:val="24"/>
          </w:rPr>
          <w:t xml:space="preserve">59 active SRPS SLs </w:t>
        </w:r>
        <w:r>
          <w:rPr>
            <w:bCs/>
            <w:sz w:val="24"/>
            <w:szCs w:val="24"/>
          </w:rPr>
          <w:lastRenderedPageBreak/>
          <w:t xml:space="preserve">(for seven SRPS SLs, read-depth of flanking genes is </w:t>
        </w:r>
        <w:r>
          <w:rPr>
            <w:rFonts w:hint="eastAsia"/>
            <w:bCs/>
            <w:sz w:val="24"/>
            <w:szCs w:val="24"/>
          </w:rPr>
          <w:t>un</w:t>
        </w:r>
        <w:r>
          <w:rPr>
            <w:bCs/>
            <w:sz w:val="24"/>
            <w:szCs w:val="24"/>
          </w:rPr>
          <w:t>available) showed NRD over 50%.</w:t>
        </w:r>
      </w:ins>
      <w:ins w:id="8" w:author="Bhaskar Yogendra" w:date="2019-11-10T13:53:00Z">
        <w:r>
          <w:rPr>
            <w:bCs/>
            <w:sz w:val="24"/>
            <w:szCs w:val="24"/>
          </w:rPr>
          <w:t xml:space="preserve"> </w:t>
        </w:r>
      </w:ins>
      <w:ins w:id="9" w:author="Bhaskar Yogendra" w:date="2019-11-10T13:54:00Z">
        <w:r>
          <w:rPr>
            <w:bCs/>
            <w:sz w:val="24"/>
            <w:szCs w:val="24"/>
          </w:rPr>
          <w:t xml:space="preserve">For example, in </w:t>
        </w:r>
        <w:r>
          <w:rPr>
            <w:rFonts w:hint="eastAsia"/>
            <w:bCs/>
            <w:sz w:val="24"/>
            <w:szCs w:val="24"/>
          </w:rPr>
          <w:t>O</w:t>
        </w:r>
        <w:r>
          <w:rPr>
            <w:bCs/>
            <w:sz w:val="24"/>
            <w:szCs w:val="24"/>
          </w:rPr>
          <w:t xml:space="preserve">peron 42, SL_RS00440 (∆G: -18.4) shows 97% NRD between </w:t>
        </w:r>
        <w:r>
          <w:rPr>
            <w:rFonts w:hint="eastAsia"/>
            <w:bCs/>
            <w:sz w:val="24"/>
            <w:szCs w:val="24"/>
          </w:rPr>
          <w:t xml:space="preserve">its </w:t>
        </w:r>
        <w:r>
          <w:rPr>
            <w:bCs/>
            <w:sz w:val="24"/>
            <w:szCs w:val="24"/>
          </w:rPr>
          <w:t>two</w:t>
        </w:r>
        <w:r>
          <w:rPr>
            <w:rFonts w:hint="eastAsia"/>
            <w:bCs/>
            <w:sz w:val="24"/>
            <w:szCs w:val="24"/>
          </w:rPr>
          <w:t xml:space="preserve"> flanking</w:t>
        </w:r>
        <w:r>
          <w:rPr>
            <w:bCs/>
            <w:sz w:val="24"/>
            <w:szCs w:val="24"/>
          </w:rPr>
          <w:t xml:space="preserve"> genes</w:t>
        </w:r>
        <w:r>
          <w:rPr>
            <w:rFonts w:hint="eastAsia"/>
            <w:bCs/>
            <w:sz w:val="24"/>
            <w:szCs w:val="24"/>
          </w:rPr>
          <w:t xml:space="preserve"> of</w:t>
        </w:r>
        <w:r>
          <w:rPr>
            <w:bCs/>
            <w:sz w:val="24"/>
            <w:szCs w:val="24"/>
          </w:rPr>
          <w:t xml:space="preserve"> </w:t>
        </w:r>
        <w:r>
          <w:rPr>
            <w:bCs/>
            <w:i/>
            <w:sz w:val="24"/>
            <w:szCs w:val="24"/>
          </w:rPr>
          <w:t>Ccel_RS00440</w:t>
        </w:r>
        <w:r>
          <w:rPr>
            <w:bCs/>
            <w:sz w:val="24"/>
            <w:szCs w:val="24"/>
          </w:rPr>
          <w:t xml:space="preserve"> (at 5’ region; read-depth: 3094) and </w:t>
        </w:r>
        <w:r>
          <w:rPr>
            <w:bCs/>
            <w:i/>
            <w:sz w:val="24"/>
            <w:szCs w:val="24"/>
          </w:rPr>
          <w:t>Ccel_RS00445</w:t>
        </w:r>
        <w:r>
          <w:rPr>
            <w:bCs/>
            <w:sz w:val="24"/>
            <w:szCs w:val="24"/>
          </w:rPr>
          <w:t xml:space="preserve"> (at 3’ region; read-depth: 74); in </w:t>
        </w:r>
        <w:r>
          <w:rPr>
            <w:rFonts w:hint="eastAsia"/>
            <w:bCs/>
            <w:sz w:val="24"/>
            <w:szCs w:val="24"/>
          </w:rPr>
          <w:t>O</w:t>
        </w:r>
        <w:r>
          <w:rPr>
            <w:bCs/>
            <w:sz w:val="24"/>
            <w:szCs w:val="24"/>
          </w:rPr>
          <w:t xml:space="preserve">peron 1000, SL_RS10060 (∆G: -16.7) shows 87% NRD between </w:t>
        </w:r>
        <w:r>
          <w:rPr>
            <w:rFonts w:hint="eastAsia"/>
            <w:bCs/>
            <w:sz w:val="24"/>
            <w:szCs w:val="24"/>
          </w:rPr>
          <w:t>its flanking</w:t>
        </w:r>
        <w:r>
          <w:rPr>
            <w:bCs/>
            <w:sz w:val="24"/>
            <w:szCs w:val="24"/>
          </w:rPr>
          <w:t xml:space="preserve"> </w:t>
        </w:r>
        <w:r>
          <w:rPr>
            <w:bCs/>
            <w:i/>
            <w:sz w:val="24"/>
            <w:szCs w:val="24"/>
          </w:rPr>
          <w:t>Ccel_RS10060</w:t>
        </w:r>
        <w:r>
          <w:rPr>
            <w:bCs/>
            <w:sz w:val="24"/>
            <w:szCs w:val="24"/>
          </w:rPr>
          <w:t xml:space="preserve"> (at 5’ region; read-depth: 18300) and </w:t>
        </w:r>
        <w:r>
          <w:rPr>
            <w:bCs/>
            <w:i/>
            <w:sz w:val="24"/>
            <w:szCs w:val="24"/>
          </w:rPr>
          <w:t>Ccel_RS10055</w:t>
        </w:r>
        <w:r>
          <w:rPr>
            <w:bCs/>
            <w:sz w:val="24"/>
            <w:szCs w:val="24"/>
          </w:rPr>
          <w:t xml:space="preserve"> (at 3’ region; read-depth: 2367).</w:t>
        </w:r>
        <w:r>
          <w:rPr>
            <w:bCs/>
            <w:sz w:val="24"/>
            <w:szCs w:val="24"/>
          </w:rPr>
          <w:t xml:space="preserve"> </w:t>
        </w:r>
      </w:ins>
      <w:r w:rsidR="007D1452">
        <w:rPr>
          <w:bCs/>
          <w:sz w:val="24"/>
          <w:szCs w:val="24"/>
        </w:rPr>
        <w:t xml:space="preserve">For example, </w:t>
      </w:r>
      <w:r w:rsidR="007D1452">
        <w:rPr>
          <w:bCs/>
          <w:i/>
          <w:sz w:val="24"/>
          <w:szCs w:val="24"/>
        </w:rPr>
        <w:t>Ccel_RS03710</w:t>
      </w:r>
      <w:r w:rsidR="007D1452">
        <w:rPr>
          <w:bCs/>
          <w:sz w:val="24"/>
          <w:szCs w:val="24"/>
        </w:rPr>
        <w:t xml:space="preserve"> (read-depth: 550) and </w:t>
      </w:r>
      <w:r w:rsidR="007D1452">
        <w:rPr>
          <w:bCs/>
          <w:i/>
          <w:sz w:val="24"/>
          <w:szCs w:val="24"/>
        </w:rPr>
        <w:t xml:space="preserve">Ccel_RS03715 </w:t>
      </w:r>
      <w:r w:rsidR="007D1452">
        <w:rPr>
          <w:bCs/>
          <w:sz w:val="24"/>
          <w:szCs w:val="24"/>
        </w:rPr>
        <w:t xml:space="preserve">(read-depth: 4232) in </w:t>
      </w:r>
      <w:r w:rsidR="007D1452">
        <w:rPr>
          <w:rFonts w:hint="eastAsia"/>
          <w:bCs/>
          <w:sz w:val="24"/>
          <w:szCs w:val="24"/>
        </w:rPr>
        <w:t>O</w:t>
      </w:r>
      <w:r w:rsidR="007D1452">
        <w:rPr>
          <w:bCs/>
          <w:sz w:val="24"/>
          <w:szCs w:val="24"/>
        </w:rPr>
        <w:t>peron-376 (</w:t>
      </w:r>
      <w:r w:rsidR="007D1452">
        <w:rPr>
          <w:bCs/>
          <w:i/>
          <w:sz w:val="24"/>
          <w:szCs w:val="24"/>
        </w:rPr>
        <w:t>cip-cel</w:t>
      </w:r>
      <w:r w:rsidR="007D1452">
        <w:rPr>
          <w:bCs/>
          <w:sz w:val="24"/>
          <w:szCs w:val="24"/>
        </w:rPr>
        <w:t xml:space="preserve">) are protected by SL_RS03710 (∆G: -14.5) and SL_RS03715 (∆G: -26.2) respectively, where the read-depth of these genes is in correspondence with the ∆G of associated SLs, </w:t>
      </w:r>
      <w:r w:rsidR="007D1452">
        <w:rPr>
          <w:bCs/>
          <w:i/>
          <w:sz w:val="24"/>
          <w:szCs w:val="24"/>
        </w:rPr>
        <w:t>i.e.</w:t>
      </w:r>
      <w:r w:rsidR="007D1452">
        <w:rPr>
          <w:bCs/>
          <w:sz w:val="24"/>
          <w:szCs w:val="24"/>
        </w:rPr>
        <w:t>, higher read-depth of a gene with the lower ∆G of an SL. Similarly, SL_RS10675 (∆G: -16.8; operon 1052; read-depth: 8982) and SL_RS17245 (∆G: -18.6; operon 1745; read-depth: 4635) are flanked (at 3’ region) by genes associated with SLs SL_RS10670 (∆G: -28.30; read-depth: 17873) and SL_RS17240 (∆G: -19.60; read-depth: 5332) respectively, which are showing correspondence between the read-depths and ∆G of SLs (</w:t>
      </w:r>
      <w:r w:rsidR="007D1452">
        <w:rPr>
          <w:b/>
          <w:bCs/>
          <w:sz w:val="24"/>
          <w:szCs w:val="24"/>
        </w:rPr>
        <w:t>Table S2</w:t>
      </w:r>
      <w:r w:rsidR="007D1452">
        <w:rPr>
          <w:bCs/>
          <w:sz w:val="24"/>
          <w:szCs w:val="24"/>
        </w:rPr>
        <w:t>).</w:t>
      </w:r>
      <w:r w:rsidR="00F2797B">
        <w:rPr>
          <w:bCs/>
          <w:sz w:val="24"/>
          <w:szCs w:val="24"/>
        </w:rPr>
        <w:t xml:space="preserve"> </w:t>
      </w:r>
    </w:p>
    <w:p w:rsidR="00266CB7" w:rsidDel="00266CB7" w:rsidRDefault="00266CB7" w:rsidP="00266CB7">
      <w:pPr>
        <w:spacing w:line="480" w:lineRule="auto"/>
        <w:ind w:firstLine="420"/>
        <w:rPr>
          <w:del w:id="10" w:author="Bhaskar Yogendra" w:date="2019-11-10T13:56:00Z"/>
          <w:bCs/>
          <w:sz w:val="24"/>
          <w:szCs w:val="24"/>
        </w:rPr>
      </w:pPr>
      <w:ins w:id="11" w:author="Bhaskar Yogendra" w:date="2019-11-10T13:56:00Z">
        <w:r>
          <w:rPr>
            <w:bCs/>
            <w:sz w:val="24"/>
            <w:szCs w:val="24"/>
          </w:rPr>
          <w:t xml:space="preserve">The predicted SLs </w:t>
        </w:r>
        <w:r>
          <w:rPr>
            <w:rFonts w:hint="eastAsia"/>
            <w:bCs/>
            <w:sz w:val="24"/>
            <w:szCs w:val="24"/>
          </w:rPr>
          <w:t xml:space="preserve">thus </w:t>
        </w:r>
        <w:r>
          <w:rPr>
            <w:bCs/>
            <w:sz w:val="24"/>
            <w:szCs w:val="24"/>
          </w:rPr>
          <w:t xml:space="preserve">provide </w:t>
        </w:r>
        <w:r>
          <w:rPr>
            <w:rFonts w:hint="eastAsia"/>
            <w:bCs/>
            <w:sz w:val="24"/>
            <w:szCs w:val="24"/>
          </w:rPr>
          <w:t xml:space="preserve">a </w:t>
        </w:r>
        <w:r>
          <w:rPr>
            <w:bCs/>
            <w:sz w:val="24"/>
            <w:szCs w:val="24"/>
          </w:rPr>
          <w:t xml:space="preserve">global landscape of SRPS operons in </w:t>
        </w:r>
        <w:r>
          <w:rPr>
            <w:bCs/>
            <w:i/>
            <w:sz w:val="24"/>
            <w:szCs w:val="24"/>
          </w:rPr>
          <w:t xml:space="preserve">Ccel </w:t>
        </w:r>
        <w:r w:rsidRPr="003423D1">
          <w:rPr>
            <w:bCs/>
            <w:sz w:val="24"/>
            <w:szCs w:val="24"/>
          </w:rPr>
          <w:t>(</w:t>
        </w:r>
        <w:r>
          <w:rPr>
            <w:b/>
            <w:bCs/>
            <w:sz w:val="24"/>
            <w:szCs w:val="24"/>
          </w:rPr>
          <w:t>Fig. 3F, G</w:t>
        </w:r>
        <w:r w:rsidRPr="003423D1">
          <w:rPr>
            <w:bCs/>
            <w:sz w:val="24"/>
            <w:szCs w:val="24"/>
          </w:rPr>
          <w:t>)</w:t>
        </w:r>
        <w:r>
          <w:rPr>
            <w:bCs/>
            <w:sz w:val="24"/>
            <w:szCs w:val="24"/>
          </w:rPr>
          <w:t>: (</w:t>
        </w:r>
        <w:r>
          <w:rPr>
            <w:bCs/>
            <w:i/>
            <w:sz w:val="24"/>
            <w:szCs w:val="24"/>
          </w:rPr>
          <w:t>i</w:t>
        </w:r>
        <w:r>
          <w:rPr>
            <w:bCs/>
            <w:sz w:val="24"/>
            <w:szCs w:val="24"/>
          </w:rPr>
          <w:t>) the</w:t>
        </w:r>
        <w:r>
          <w:rPr>
            <w:rFonts w:hint="eastAsia"/>
            <w:bCs/>
            <w:sz w:val="24"/>
            <w:szCs w:val="24"/>
          </w:rPr>
          <w:t>y</w:t>
        </w:r>
        <w:r>
          <w:rPr>
            <w:bCs/>
            <w:sz w:val="24"/>
            <w:szCs w:val="24"/>
          </w:rPr>
          <w:t xml:space="preserve"> are widely spread across the genome with ~60% and ~40% on sense (5’-3’) and antisense (3’-5’) strand, (</w:t>
        </w:r>
        <w:r>
          <w:rPr>
            <w:bCs/>
            <w:i/>
            <w:sz w:val="24"/>
            <w:szCs w:val="24"/>
          </w:rPr>
          <w:t>ii</w:t>
        </w:r>
        <w:r>
          <w:rPr>
            <w:bCs/>
            <w:sz w:val="24"/>
            <w:szCs w:val="24"/>
          </w:rPr>
          <w:t xml:space="preserve">) </w:t>
        </w:r>
        <w:r>
          <w:rPr>
            <w:rFonts w:hint="eastAsia"/>
            <w:bCs/>
            <w:sz w:val="24"/>
            <w:szCs w:val="24"/>
          </w:rPr>
          <w:t>They</w:t>
        </w:r>
        <w:r>
          <w:rPr>
            <w:bCs/>
            <w:sz w:val="24"/>
            <w:szCs w:val="24"/>
          </w:rPr>
          <w:t xml:space="preserve"> tend to harbor more number of gene, </w:t>
        </w:r>
        <w:r>
          <w:rPr>
            <w:bCs/>
            <w:i/>
            <w:sz w:val="24"/>
            <w:szCs w:val="24"/>
          </w:rPr>
          <w:t>i.e.</w:t>
        </w:r>
        <w:r>
          <w:rPr>
            <w:bCs/>
            <w:sz w:val="24"/>
            <w:szCs w:val="24"/>
          </w:rPr>
          <w:t>, 73% and 50% operons with ≥3 and ≥4 genes,  (</w:t>
        </w:r>
        <w:r>
          <w:rPr>
            <w:bCs/>
            <w:i/>
            <w:sz w:val="24"/>
            <w:szCs w:val="24"/>
          </w:rPr>
          <w:t>iii</w:t>
        </w:r>
        <w:r>
          <w:rPr>
            <w:bCs/>
            <w:sz w:val="24"/>
            <w:szCs w:val="24"/>
          </w:rPr>
          <w:t xml:space="preserve">) 14 out of 53 SRPS operons (27%) harbor two genes, </w:t>
        </w:r>
        <w:r>
          <w:rPr>
            <w:bCs/>
            <w:i/>
            <w:sz w:val="24"/>
            <w:szCs w:val="24"/>
          </w:rPr>
          <w:t>i.e.</w:t>
        </w:r>
        <w:r>
          <w:rPr>
            <w:bCs/>
            <w:sz w:val="24"/>
            <w:szCs w:val="24"/>
          </w:rPr>
          <w:t>, bi-cistronic operons. These SRPS operons are involved in different biological functions, such as cellulose degradation, membrane transport, energy production and</w:t>
        </w:r>
        <w:r w:rsidRPr="00E7500E">
          <w:rPr>
            <w:bCs/>
            <w:sz w:val="24"/>
            <w:szCs w:val="24"/>
          </w:rPr>
          <w:t xml:space="preserve"> </w:t>
        </w:r>
        <w:r>
          <w:rPr>
            <w:bCs/>
            <w:sz w:val="24"/>
            <w:szCs w:val="24"/>
          </w:rPr>
          <w:t>flagellar biosynthesis. For example, operon 80, 495, 511, 569, 617, 622 and 693 are belong to ABC transporter and sugar-binding family; Operon 42, 142 (ATPase) and 716 represent phosphotransferase family; Operon 376 (</w:t>
        </w:r>
        <w:r>
          <w:rPr>
            <w:bCs/>
            <w:i/>
            <w:sz w:val="24"/>
            <w:szCs w:val="24"/>
          </w:rPr>
          <w:t>cip-cel</w:t>
        </w:r>
        <w:r>
          <w:rPr>
            <w:bCs/>
            <w:sz w:val="24"/>
            <w:szCs w:val="24"/>
          </w:rPr>
          <w:t xml:space="preserve">) and 746 are involved in cellulose degradation and binding function; Operon 391 and 1018 belongs to ribosomal protein and flagellar biosynthesis respectively. This shows that SRPS operons </w:t>
        </w:r>
        <w:r>
          <w:rPr>
            <w:rFonts w:hint="eastAsia"/>
            <w:bCs/>
            <w:sz w:val="24"/>
            <w:szCs w:val="24"/>
          </w:rPr>
          <w:t>contribute</w:t>
        </w:r>
        <w:r>
          <w:rPr>
            <w:bCs/>
            <w:sz w:val="24"/>
            <w:szCs w:val="24"/>
          </w:rPr>
          <w:t xml:space="preserve"> to</w:t>
        </w:r>
        <w:r>
          <w:rPr>
            <w:rFonts w:hint="eastAsia"/>
            <w:bCs/>
            <w:sz w:val="24"/>
            <w:szCs w:val="24"/>
          </w:rPr>
          <w:t xml:space="preserve"> diverse</w:t>
        </w:r>
        <w:r>
          <w:rPr>
            <w:bCs/>
            <w:sz w:val="24"/>
            <w:szCs w:val="24"/>
          </w:rPr>
          <w:t xml:space="preserve"> </w:t>
        </w:r>
        <w:r>
          <w:rPr>
            <w:bCs/>
            <w:sz w:val="24"/>
            <w:szCs w:val="24"/>
          </w:rPr>
          <w:lastRenderedPageBreak/>
          <w:t xml:space="preserve">functions in </w:t>
        </w:r>
        <w:r>
          <w:rPr>
            <w:bCs/>
            <w:i/>
            <w:sz w:val="24"/>
            <w:szCs w:val="24"/>
          </w:rPr>
          <w:t>Ccel</w:t>
        </w:r>
        <w:r>
          <w:rPr>
            <w:bCs/>
            <w:sz w:val="24"/>
            <w:szCs w:val="24"/>
          </w:rPr>
          <w:t>.</w:t>
        </w:r>
      </w:ins>
    </w:p>
    <w:p w:rsidR="00BB2935" w:rsidRDefault="008306EC" w:rsidP="00BB2935">
      <w:pPr>
        <w:widowControl/>
        <w:spacing w:line="48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FE271B">
        <w:rPr>
          <w:b/>
          <w:bCs/>
          <w:sz w:val="24"/>
          <w:szCs w:val="24"/>
        </w:rPr>
        <w:t xml:space="preserve">. </w:t>
      </w:r>
      <w:r w:rsidR="00BB2935">
        <w:rPr>
          <w:rFonts w:hint="eastAsia"/>
          <w:b/>
          <w:bCs/>
          <w:sz w:val="24"/>
          <w:szCs w:val="24"/>
        </w:rPr>
        <w:t>SLOFE</w:t>
      </w:r>
      <w:r w:rsidR="00BB2935" w:rsidRPr="000904FF">
        <w:rPr>
          <w:rFonts w:hint="eastAsia"/>
          <w:b/>
          <w:bCs/>
          <w:sz w:val="24"/>
          <w:szCs w:val="24"/>
        </w:rPr>
        <w:t xml:space="preserve"> </w:t>
      </w:r>
      <w:r w:rsidR="00BB2935">
        <w:rPr>
          <w:rFonts w:hint="eastAsia"/>
          <w:b/>
          <w:bCs/>
          <w:sz w:val="24"/>
          <w:szCs w:val="24"/>
        </w:rPr>
        <w:t>is applicable</w:t>
      </w:r>
      <w:r w:rsidR="00BB2935" w:rsidRPr="000904FF">
        <w:rPr>
          <w:b/>
          <w:bCs/>
          <w:sz w:val="24"/>
          <w:szCs w:val="24"/>
        </w:rPr>
        <w:t xml:space="preserve"> </w:t>
      </w:r>
      <w:r w:rsidR="00BB2935" w:rsidRPr="000904FF">
        <w:rPr>
          <w:rFonts w:hint="eastAsia"/>
          <w:b/>
          <w:bCs/>
          <w:sz w:val="24"/>
          <w:szCs w:val="24"/>
        </w:rPr>
        <w:t>to</w:t>
      </w:r>
      <w:r w:rsidR="00BB2935" w:rsidRPr="000904FF">
        <w:rPr>
          <w:b/>
          <w:bCs/>
          <w:sz w:val="24"/>
          <w:szCs w:val="24"/>
        </w:rPr>
        <w:t xml:space="preserve"> a wider range of Gram-positive bacteria</w:t>
      </w:r>
    </w:p>
    <w:p w:rsidR="00BB2935" w:rsidRPr="00BB2935" w:rsidRDefault="00BB2935" w:rsidP="00BB2935">
      <w:pPr>
        <w:spacing w:line="480" w:lineRule="auto"/>
        <w:ind w:firstLine="420"/>
        <w:rPr>
          <w:bCs/>
          <w:sz w:val="24"/>
          <w:szCs w:val="24"/>
        </w:rPr>
      </w:pPr>
      <w:r w:rsidRPr="00BB2935">
        <w:rPr>
          <w:bCs/>
          <w:sz w:val="24"/>
          <w:szCs w:val="24"/>
        </w:rPr>
        <w:t xml:space="preserve">To test its general applicability, </w:t>
      </w:r>
      <w:r w:rsidRPr="00BB2935">
        <w:rPr>
          <w:rFonts w:hint="eastAsia"/>
          <w:bCs/>
          <w:sz w:val="24"/>
          <w:szCs w:val="24"/>
        </w:rPr>
        <w:t>SLOFE</w:t>
      </w:r>
      <w:r w:rsidRPr="00BB2935">
        <w:rPr>
          <w:bCs/>
          <w:sz w:val="24"/>
          <w:szCs w:val="24"/>
        </w:rPr>
        <w:t xml:space="preserve"> was expanded to a phylogenetically broader range of bacterial genomes (</w:t>
      </w:r>
      <w:r w:rsidRPr="00BB2935">
        <w:rPr>
          <w:b/>
          <w:bCs/>
          <w:sz w:val="24"/>
          <w:szCs w:val="24"/>
        </w:rPr>
        <w:t>Table S1</w:t>
      </w:r>
      <w:r w:rsidRPr="00BB2935">
        <w:rPr>
          <w:bCs/>
          <w:sz w:val="24"/>
          <w:szCs w:val="24"/>
        </w:rPr>
        <w:t>). Totally,</w:t>
      </w:r>
      <w:r w:rsidRPr="00BB2935">
        <w:rPr>
          <w:bCs/>
          <w:color w:val="ED7D31"/>
          <w:sz w:val="24"/>
          <w:szCs w:val="24"/>
        </w:rPr>
        <w:t xml:space="preserve"> </w:t>
      </w:r>
      <w:r w:rsidRPr="00BB2935">
        <w:rPr>
          <w:bCs/>
          <w:sz w:val="24"/>
          <w:szCs w:val="24"/>
        </w:rPr>
        <w:t xml:space="preserve">1007, 2158, 1829 and 177 stable SLs were predicted in the Gram-positive </w:t>
      </w:r>
      <w:r w:rsidRPr="00BB2935">
        <w:rPr>
          <w:bCs/>
          <w:i/>
          <w:sz w:val="24"/>
          <w:szCs w:val="24"/>
        </w:rPr>
        <w:t xml:space="preserve">Clostridium thermocellum </w:t>
      </w:r>
      <w:r w:rsidRPr="00BB2935">
        <w:rPr>
          <w:bCs/>
          <w:sz w:val="24"/>
          <w:szCs w:val="24"/>
        </w:rPr>
        <w:t>(</w:t>
      </w:r>
      <w:r w:rsidRPr="00BB2935">
        <w:rPr>
          <w:bCs/>
          <w:i/>
          <w:sz w:val="24"/>
          <w:szCs w:val="24"/>
        </w:rPr>
        <w:t>Cthe</w:t>
      </w:r>
      <w:r w:rsidRPr="00BB2935">
        <w:rPr>
          <w:bCs/>
          <w:sz w:val="24"/>
          <w:szCs w:val="24"/>
        </w:rPr>
        <w:t>)</w:t>
      </w:r>
      <w:r w:rsidRPr="00BB2935">
        <w:rPr>
          <w:bCs/>
          <w:i/>
          <w:sz w:val="24"/>
          <w:szCs w:val="24"/>
        </w:rPr>
        <w:t xml:space="preserve">, Clostridium acetobutylicum </w:t>
      </w:r>
      <w:r w:rsidRPr="00BB2935">
        <w:rPr>
          <w:bCs/>
          <w:sz w:val="24"/>
          <w:szCs w:val="24"/>
        </w:rPr>
        <w:t>(</w:t>
      </w:r>
      <w:r w:rsidRPr="00BB2935">
        <w:rPr>
          <w:bCs/>
          <w:i/>
          <w:sz w:val="24"/>
          <w:szCs w:val="24"/>
        </w:rPr>
        <w:t>Cace</w:t>
      </w:r>
      <w:r w:rsidRPr="00BB2935">
        <w:rPr>
          <w:bCs/>
          <w:sz w:val="24"/>
          <w:szCs w:val="24"/>
        </w:rPr>
        <w:t xml:space="preserve">), and </w:t>
      </w:r>
      <w:r w:rsidRPr="00BB2935">
        <w:rPr>
          <w:bCs/>
          <w:i/>
          <w:sz w:val="24"/>
          <w:szCs w:val="24"/>
        </w:rPr>
        <w:t xml:space="preserve">Bacillus subtilis </w:t>
      </w:r>
      <w:r w:rsidRPr="00BB2935">
        <w:rPr>
          <w:bCs/>
          <w:sz w:val="24"/>
          <w:szCs w:val="24"/>
        </w:rPr>
        <w:t>(</w:t>
      </w:r>
      <w:r w:rsidRPr="00BB2935">
        <w:rPr>
          <w:bCs/>
          <w:i/>
          <w:sz w:val="24"/>
          <w:szCs w:val="24"/>
        </w:rPr>
        <w:t>Bsub</w:t>
      </w:r>
      <w:r w:rsidRPr="00BB2935">
        <w:rPr>
          <w:bCs/>
          <w:sz w:val="24"/>
          <w:szCs w:val="24"/>
        </w:rPr>
        <w:t xml:space="preserve">), plus the Gram-negative </w:t>
      </w:r>
      <w:r w:rsidRPr="00BB2935">
        <w:rPr>
          <w:bCs/>
          <w:i/>
          <w:sz w:val="24"/>
          <w:szCs w:val="24"/>
        </w:rPr>
        <w:t xml:space="preserve">Escherichia coli </w:t>
      </w:r>
      <w:r w:rsidRPr="00BB2935">
        <w:rPr>
          <w:bCs/>
          <w:sz w:val="24"/>
          <w:szCs w:val="24"/>
        </w:rPr>
        <w:t>(</w:t>
      </w:r>
      <w:r w:rsidRPr="00BB2935">
        <w:rPr>
          <w:bCs/>
          <w:i/>
          <w:sz w:val="24"/>
          <w:szCs w:val="24"/>
        </w:rPr>
        <w:t>Ecoli</w:t>
      </w:r>
      <w:r w:rsidRPr="00BB2935">
        <w:rPr>
          <w:bCs/>
          <w:sz w:val="24"/>
          <w:szCs w:val="24"/>
        </w:rPr>
        <w:t xml:space="preserve">) respectively. The number of stable SLs found appears linked to the phylogenetic distance, as closely related species have a similar number of stable SLs, e.g., </w:t>
      </w:r>
      <w:r w:rsidRPr="00BB2935">
        <w:rPr>
          <w:bCs/>
          <w:i/>
          <w:sz w:val="24"/>
          <w:szCs w:val="24"/>
        </w:rPr>
        <w:t>Cthe</w:t>
      </w:r>
      <w:r w:rsidRPr="00BB2935">
        <w:rPr>
          <w:bCs/>
          <w:sz w:val="24"/>
          <w:szCs w:val="24"/>
        </w:rPr>
        <w:t xml:space="preserve"> (1007 SLs) and </w:t>
      </w:r>
      <w:r w:rsidRPr="00BB2935">
        <w:rPr>
          <w:bCs/>
          <w:i/>
          <w:sz w:val="24"/>
          <w:szCs w:val="24"/>
        </w:rPr>
        <w:t>Ccel</w:t>
      </w:r>
      <w:r w:rsidRPr="00BB2935">
        <w:rPr>
          <w:bCs/>
          <w:sz w:val="24"/>
          <w:szCs w:val="24"/>
        </w:rPr>
        <w:t xml:space="preserve"> (1437 SLs), or in the case of </w:t>
      </w:r>
      <w:r w:rsidRPr="00BB2935">
        <w:rPr>
          <w:bCs/>
          <w:i/>
          <w:sz w:val="24"/>
          <w:szCs w:val="24"/>
        </w:rPr>
        <w:t xml:space="preserve">Cace </w:t>
      </w:r>
      <w:r w:rsidRPr="00BB2935">
        <w:rPr>
          <w:bCs/>
          <w:sz w:val="24"/>
          <w:szCs w:val="24"/>
        </w:rPr>
        <w:t xml:space="preserve">(2158 SLs) and </w:t>
      </w:r>
      <w:r w:rsidRPr="00BB2935">
        <w:rPr>
          <w:bCs/>
          <w:i/>
          <w:sz w:val="24"/>
          <w:szCs w:val="24"/>
        </w:rPr>
        <w:t>Bsub</w:t>
      </w:r>
      <w:r w:rsidRPr="00BB2935">
        <w:rPr>
          <w:bCs/>
          <w:sz w:val="24"/>
          <w:szCs w:val="24"/>
        </w:rPr>
        <w:t xml:space="preserve"> (1829 SLs). In contrast, for </w:t>
      </w:r>
      <w:r w:rsidRPr="00BB2935">
        <w:rPr>
          <w:bCs/>
          <w:i/>
          <w:sz w:val="24"/>
          <w:szCs w:val="24"/>
        </w:rPr>
        <w:t>Ecoli</w:t>
      </w:r>
      <w:r w:rsidRPr="00BB2935">
        <w:rPr>
          <w:bCs/>
          <w:sz w:val="24"/>
          <w:szCs w:val="24"/>
        </w:rPr>
        <w:t xml:space="preserve">, </w:t>
      </w:r>
      <w:r w:rsidRPr="00BB2935">
        <w:rPr>
          <w:rFonts w:hint="eastAsia"/>
          <w:bCs/>
          <w:sz w:val="24"/>
          <w:szCs w:val="24"/>
        </w:rPr>
        <w:t xml:space="preserve">only </w:t>
      </w:r>
      <w:r w:rsidRPr="00BB2935">
        <w:rPr>
          <w:bCs/>
          <w:sz w:val="24"/>
          <w:szCs w:val="24"/>
        </w:rPr>
        <w:t>177 stable SLs were predicted (including</w:t>
      </w:r>
      <w:r w:rsidRPr="00BB2935">
        <w:rPr>
          <w:rFonts w:hint="eastAsia"/>
          <w:bCs/>
          <w:sz w:val="24"/>
          <w:szCs w:val="24"/>
        </w:rPr>
        <w:t xml:space="preserve"> mere</w:t>
      </w:r>
      <w:r w:rsidRPr="00BB2935">
        <w:rPr>
          <w:bCs/>
          <w:sz w:val="24"/>
          <w:szCs w:val="24"/>
        </w:rPr>
        <w:t>ly 3 inter-operonic stable SLs and 6 SRPS SLs), despite its relatively large genome size (</w:t>
      </w:r>
      <w:r w:rsidRPr="00BB2935">
        <w:rPr>
          <w:b/>
          <w:bCs/>
          <w:sz w:val="24"/>
          <w:szCs w:val="24"/>
        </w:rPr>
        <w:t>Table S1</w:t>
      </w:r>
      <w:r w:rsidRPr="00BB2935">
        <w:rPr>
          <w:bCs/>
          <w:sz w:val="24"/>
          <w:szCs w:val="24"/>
        </w:rPr>
        <w:t>). Thus</w:t>
      </w:r>
      <w:r w:rsidRPr="00BB2935">
        <w:rPr>
          <w:rFonts w:hint="eastAsia"/>
          <w:bCs/>
          <w:sz w:val="24"/>
          <w:szCs w:val="24"/>
        </w:rPr>
        <w:t xml:space="preserve"> at present</w:t>
      </w:r>
      <w:r w:rsidRPr="00BB2935">
        <w:rPr>
          <w:bCs/>
          <w:sz w:val="24"/>
          <w:szCs w:val="24"/>
        </w:rPr>
        <w:t xml:space="preserve"> </w:t>
      </w:r>
      <w:r w:rsidRPr="00BB2935">
        <w:rPr>
          <w:rFonts w:hint="eastAsia"/>
          <w:bCs/>
          <w:sz w:val="24"/>
          <w:szCs w:val="24"/>
        </w:rPr>
        <w:t>SLOFE</w:t>
      </w:r>
      <w:r w:rsidRPr="00BB2935">
        <w:rPr>
          <w:bCs/>
          <w:sz w:val="24"/>
          <w:szCs w:val="24"/>
        </w:rPr>
        <w:t xml:space="preserve"> </w:t>
      </w:r>
      <w:r w:rsidRPr="00BB2935">
        <w:rPr>
          <w:rFonts w:hint="eastAsia"/>
          <w:bCs/>
          <w:sz w:val="24"/>
          <w:szCs w:val="24"/>
        </w:rPr>
        <w:t>appears not</w:t>
      </w:r>
      <w:r w:rsidRPr="00BB2935">
        <w:rPr>
          <w:bCs/>
          <w:sz w:val="24"/>
          <w:szCs w:val="24"/>
        </w:rPr>
        <w:t xml:space="preserve"> </w:t>
      </w:r>
      <w:r w:rsidRPr="00BB2935">
        <w:rPr>
          <w:rFonts w:hint="eastAsia"/>
          <w:bCs/>
          <w:sz w:val="24"/>
          <w:szCs w:val="24"/>
        </w:rPr>
        <w:t>applicable to</w:t>
      </w:r>
      <w:r w:rsidRPr="00BB2935">
        <w:rPr>
          <w:bCs/>
          <w:sz w:val="24"/>
          <w:szCs w:val="24"/>
        </w:rPr>
        <w:t xml:space="preserve"> </w:t>
      </w:r>
      <w:r w:rsidRPr="00BB2935">
        <w:rPr>
          <w:rFonts w:hint="eastAsia"/>
          <w:bCs/>
          <w:i/>
          <w:sz w:val="24"/>
          <w:szCs w:val="24"/>
        </w:rPr>
        <w:t>E.coli</w:t>
      </w:r>
      <w:r w:rsidRPr="00BB2935">
        <w:rPr>
          <w:bCs/>
          <w:sz w:val="24"/>
          <w:szCs w:val="24"/>
        </w:rPr>
        <w:t>.</w:t>
      </w:r>
    </w:p>
    <w:p w:rsidR="00BB2935" w:rsidRDefault="00BB2935" w:rsidP="00445C58">
      <w:pPr>
        <w:spacing w:line="480" w:lineRule="auto"/>
        <w:ind w:firstLine="420"/>
        <w:rPr>
          <w:b/>
          <w:sz w:val="24"/>
          <w:szCs w:val="24"/>
        </w:rPr>
      </w:pPr>
      <w:r w:rsidRPr="00BB2935">
        <w:rPr>
          <w:rFonts w:hint="eastAsia"/>
          <w:bCs/>
          <w:sz w:val="24"/>
          <w:szCs w:val="24"/>
        </w:rPr>
        <w:t>To i</w:t>
      </w:r>
      <w:r w:rsidRPr="00BB2935">
        <w:rPr>
          <w:bCs/>
          <w:sz w:val="24"/>
          <w:szCs w:val="24"/>
        </w:rPr>
        <w:t xml:space="preserve">dentify the SRPS operons in </w:t>
      </w:r>
      <w:r w:rsidRPr="00BB2935">
        <w:rPr>
          <w:bCs/>
          <w:i/>
          <w:sz w:val="24"/>
          <w:szCs w:val="24"/>
        </w:rPr>
        <w:t>Cthe</w:t>
      </w:r>
      <w:r w:rsidRPr="00BB2935">
        <w:rPr>
          <w:bCs/>
          <w:sz w:val="24"/>
          <w:szCs w:val="24"/>
        </w:rPr>
        <w:t xml:space="preserve">, </w:t>
      </w:r>
      <w:r w:rsidRPr="00BB2935">
        <w:rPr>
          <w:bCs/>
          <w:i/>
          <w:sz w:val="24"/>
          <w:szCs w:val="24"/>
        </w:rPr>
        <w:t>Cace</w:t>
      </w:r>
      <w:r w:rsidRPr="00BB2935">
        <w:rPr>
          <w:bCs/>
          <w:sz w:val="24"/>
          <w:szCs w:val="24"/>
        </w:rPr>
        <w:t xml:space="preserve"> and </w:t>
      </w:r>
      <w:r w:rsidRPr="00BB2935">
        <w:rPr>
          <w:bCs/>
          <w:i/>
          <w:sz w:val="24"/>
          <w:szCs w:val="24"/>
        </w:rPr>
        <w:t>Bsub</w:t>
      </w:r>
      <w:r w:rsidRPr="00BB2935">
        <w:rPr>
          <w:bCs/>
          <w:sz w:val="24"/>
          <w:szCs w:val="24"/>
        </w:rPr>
        <w:t xml:space="preserve">, 71 (66 operons), 164 (133 operons) and 106 (93 operons) intergenic yet intra-operonic stable SLs, respectively, were extracted from the predicted stable SLs and categorized </w:t>
      </w:r>
      <w:r w:rsidRPr="00BB2935">
        <w:rPr>
          <w:rFonts w:hint="eastAsia"/>
          <w:bCs/>
          <w:sz w:val="24"/>
          <w:szCs w:val="24"/>
        </w:rPr>
        <w:t xml:space="preserve">in a similar manner to </w:t>
      </w:r>
      <w:r w:rsidRPr="00BB2935">
        <w:rPr>
          <w:bCs/>
          <w:i/>
          <w:sz w:val="24"/>
          <w:szCs w:val="24"/>
        </w:rPr>
        <w:t>Ccel</w:t>
      </w:r>
      <w:r w:rsidRPr="00BB2935">
        <w:rPr>
          <w:bCs/>
          <w:sz w:val="24"/>
          <w:szCs w:val="24"/>
        </w:rPr>
        <w:t xml:space="preserve">. </w:t>
      </w:r>
      <w:r w:rsidRPr="00BB2935">
        <w:rPr>
          <w:rFonts w:hint="eastAsia"/>
          <w:bCs/>
          <w:sz w:val="24"/>
          <w:szCs w:val="24"/>
        </w:rPr>
        <w:t xml:space="preserve">SLOFE revealed in </w:t>
      </w:r>
      <w:r w:rsidRPr="00BB2935">
        <w:rPr>
          <w:bCs/>
          <w:i/>
          <w:sz w:val="24"/>
          <w:szCs w:val="24"/>
        </w:rPr>
        <w:t>Cthe</w:t>
      </w:r>
      <w:r w:rsidRPr="00BB2935">
        <w:rPr>
          <w:bCs/>
          <w:sz w:val="24"/>
          <w:szCs w:val="24"/>
        </w:rPr>
        <w:t xml:space="preserve">, </w:t>
      </w:r>
      <w:r w:rsidRPr="00BB2935">
        <w:rPr>
          <w:bCs/>
          <w:i/>
          <w:sz w:val="24"/>
          <w:szCs w:val="24"/>
        </w:rPr>
        <w:t>Cace</w:t>
      </w:r>
      <w:r w:rsidRPr="00BB2935">
        <w:rPr>
          <w:bCs/>
          <w:sz w:val="24"/>
          <w:szCs w:val="24"/>
        </w:rPr>
        <w:t xml:space="preserve"> and </w:t>
      </w:r>
      <w:r w:rsidRPr="00BB2935">
        <w:rPr>
          <w:bCs/>
          <w:i/>
          <w:sz w:val="24"/>
          <w:szCs w:val="24"/>
        </w:rPr>
        <w:t>Bsub</w:t>
      </w:r>
      <w:r w:rsidRPr="00BB2935">
        <w:rPr>
          <w:bCs/>
          <w:sz w:val="24"/>
          <w:szCs w:val="24"/>
        </w:rPr>
        <w:t xml:space="preserve"> 33 (25 SSLs</w:t>
      </w:r>
      <w:r w:rsidRPr="00BB2935">
        <w:rPr>
          <w:rFonts w:hint="eastAsia"/>
          <w:bCs/>
          <w:sz w:val="24"/>
          <w:szCs w:val="24"/>
        </w:rPr>
        <w:t xml:space="preserve"> and</w:t>
      </w:r>
      <w:r w:rsidRPr="00BB2935">
        <w:rPr>
          <w:bCs/>
          <w:sz w:val="24"/>
          <w:szCs w:val="24"/>
        </w:rPr>
        <w:t xml:space="preserve"> 8 STSLs; 32 operons), 51 (24 SSLs</w:t>
      </w:r>
      <w:r w:rsidRPr="00BB2935">
        <w:rPr>
          <w:rFonts w:hint="eastAsia"/>
          <w:bCs/>
          <w:sz w:val="24"/>
          <w:szCs w:val="24"/>
        </w:rPr>
        <w:t xml:space="preserve"> and</w:t>
      </w:r>
      <w:r w:rsidRPr="00BB2935">
        <w:rPr>
          <w:bCs/>
          <w:sz w:val="24"/>
          <w:szCs w:val="24"/>
        </w:rPr>
        <w:t xml:space="preserve"> 27 STSLs; 45 operons) and 46 (29 SSLs</w:t>
      </w:r>
      <w:r w:rsidRPr="00BB2935">
        <w:rPr>
          <w:rFonts w:hint="eastAsia"/>
          <w:bCs/>
          <w:sz w:val="24"/>
          <w:szCs w:val="24"/>
        </w:rPr>
        <w:t xml:space="preserve"> and</w:t>
      </w:r>
      <w:r w:rsidRPr="00BB2935">
        <w:rPr>
          <w:bCs/>
          <w:sz w:val="24"/>
          <w:szCs w:val="24"/>
        </w:rPr>
        <w:t xml:space="preserve"> 17 STSLs; 42 operons) SRPS </w:t>
      </w:r>
      <w:r w:rsidRPr="00BB2935">
        <w:rPr>
          <w:rFonts w:hint="eastAsia"/>
          <w:bCs/>
          <w:sz w:val="24"/>
          <w:szCs w:val="24"/>
        </w:rPr>
        <w:t>SL</w:t>
      </w:r>
      <w:r w:rsidRPr="00BB2935">
        <w:rPr>
          <w:rFonts w:hint="eastAsia"/>
          <w:bCs/>
          <w:sz w:val="24"/>
          <w:szCs w:val="24"/>
          <w:lang w:val="x-none"/>
        </w:rPr>
        <w:t>s</w:t>
      </w:r>
      <w:r w:rsidRPr="00BB2935">
        <w:rPr>
          <w:bCs/>
          <w:sz w:val="24"/>
          <w:szCs w:val="24"/>
        </w:rPr>
        <w:t>, respectively</w:t>
      </w:r>
      <w:r w:rsidRPr="00BB2935">
        <w:rPr>
          <w:rFonts w:hint="eastAsia"/>
          <w:bCs/>
          <w:sz w:val="24"/>
          <w:szCs w:val="24"/>
        </w:rPr>
        <w:t xml:space="preserve">, which </w:t>
      </w:r>
      <w:r w:rsidRPr="00BB2935">
        <w:rPr>
          <w:bCs/>
          <w:sz w:val="24"/>
          <w:szCs w:val="24"/>
        </w:rPr>
        <w:t>correspond</w:t>
      </w:r>
      <w:r w:rsidRPr="00BB2935">
        <w:rPr>
          <w:rFonts w:hint="eastAsia"/>
          <w:bCs/>
          <w:sz w:val="24"/>
          <w:szCs w:val="24"/>
        </w:rPr>
        <w:t xml:space="preserve"> to </w:t>
      </w:r>
      <w:r w:rsidRPr="00BB2935">
        <w:rPr>
          <w:bCs/>
          <w:sz w:val="24"/>
          <w:szCs w:val="24"/>
        </w:rPr>
        <w:t>32, 45 and 42 SRPS operons</w:t>
      </w:r>
      <w:r w:rsidRPr="00BB2935">
        <w:rPr>
          <w:rFonts w:hint="eastAsia"/>
          <w:bCs/>
          <w:sz w:val="24"/>
          <w:szCs w:val="24"/>
        </w:rPr>
        <w:t xml:space="preserve"> (</w:t>
      </w:r>
      <w:r w:rsidR="00056B08">
        <w:rPr>
          <w:rFonts w:hint="eastAsia"/>
          <w:b/>
          <w:bCs/>
          <w:sz w:val="24"/>
          <w:szCs w:val="24"/>
        </w:rPr>
        <w:t>Table S5</w:t>
      </w:r>
      <w:r w:rsidRPr="00BB2935">
        <w:rPr>
          <w:rFonts w:hint="eastAsia"/>
          <w:b/>
          <w:bCs/>
          <w:sz w:val="24"/>
          <w:szCs w:val="24"/>
        </w:rPr>
        <w:t>B</w:t>
      </w:r>
      <w:r w:rsidRPr="00BB2935">
        <w:rPr>
          <w:rFonts w:hint="eastAsia"/>
          <w:bCs/>
          <w:sz w:val="24"/>
          <w:szCs w:val="24"/>
        </w:rPr>
        <w:t xml:space="preserve">, </w:t>
      </w:r>
      <w:r w:rsidR="00056B08">
        <w:rPr>
          <w:rFonts w:hint="eastAsia"/>
          <w:b/>
          <w:bCs/>
          <w:sz w:val="24"/>
          <w:szCs w:val="24"/>
        </w:rPr>
        <w:t>S5</w:t>
      </w:r>
      <w:r w:rsidRPr="00BB2935">
        <w:rPr>
          <w:rFonts w:hint="eastAsia"/>
          <w:b/>
          <w:bCs/>
          <w:sz w:val="24"/>
          <w:szCs w:val="24"/>
        </w:rPr>
        <w:t>C</w:t>
      </w:r>
      <w:r w:rsidRPr="00BB2935">
        <w:rPr>
          <w:rFonts w:hint="eastAsia"/>
          <w:bCs/>
          <w:sz w:val="24"/>
          <w:szCs w:val="24"/>
        </w:rPr>
        <w:t xml:space="preserve"> and </w:t>
      </w:r>
      <w:r w:rsidR="00056B08">
        <w:rPr>
          <w:rFonts w:hint="eastAsia"/>
          <w:b/>
          <w:bCs/>
          <w:sz w:val="24"/>
          <w:szCs w:val="24"/>
        </w:rPr>
        <w:t>S5</w:t>
      </w:r>
      <w:r w:rsidRPr="00BB2935">
        <w:rPr>
          <w:rFonts w:hint="eastAsia"/>
          <w:b/>
          <w:bCs/>
          <w:sz w:val="24"/>
          <w:szCs w:val="24"/>
        </w:rPr>
        <w:t>D</w:t>
      </w:r>
      <w:r w:rsidRPr="00BB2935">
        <w:rPr>
          <w:rFonts w:hint="eastAsia"/>
          <w:bCs/>
          <w:sz w:val="24"/>
          <w:szCs w:val="24"/>
        </w:rPr>
        <w:t>).</w:t>
      </w:r>
    </w:p>
    <w:p w:rsidR="00445C58" w:rsidRDefault="008306EC" w:rsidP="00445C58">
      <w:pPr>
        <w:spacing w:line="48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FE271B">
        <w:rPr>
          <w:b/>
          <w:bCs/>
          <w:sz w:val="24"/>
          <w:szCs w:val="24"/>
        </w:rPr>
        <w:t xml:space="preserve">. </w:t>
      </w:r>
      <w:r w:rsidR="00445C58">
        <w:rPr>
          <w:rFonts w:hint="eastAsia"/>
          <w:b/>
          <w:bCs/>
          <w:sz w:val="24"/>
          <w:szCs w:val="24"/>
        </w:rPr>
        <w:t>SLOFE</w:t>
      </w:r>
      <w:r w:rsidR="00445C58">
        <w:rPr>
          <w:b/>
          <w:bCs/>
          <w:sz w:val="24"/>
          <w:szCs w:val="24"/>
        </w:rPr>
        <w:t xml:space="preserve"> outperform</w:t>
      </w:r>
      <w:r w:rsidR="00445C58">
        <w:rPr>
          <w:rFonts w:hint="eastAsia"/>
          <w:b/>
          <w:bCs/>
          <w:sz w:val="24"/>
          <w:szCs w:val="24"/>
        </w:rPr>
        <w:t xml:space="preserve">ed five existing methods in predicting </w:t>
      </w:r>
      <w:r w:rsidR="00445C58">
        <w:rPr>
          <w:b/>
          <w:bCs/>
          <w:sz w:val="24"/>
          <w:szCs w:val="24"/>
        </w:rPr>
        <w:t>stoichiometry in a wider range of Gram-positive bacteria</w:t>
      </w:r>
    </w:p>
    <w:p w:rsidR="00445C58" w:rsidRPr="00445C58" w:rsidRDefault="00445C58" w:rsidP="00445C58">
      <w:pPr>
        <w:spacing w:line="480" w:lineRule="auto"/>
        <w:ind w:firstLine="420"/>
        <w:rPr>
          <w:bCs/>
          <w:sz w:val="24"/>
          <w:szCs w:val="24"/>
        </w:rPr>
      </w:pPr>
      <w:r w:rsidRPr="00445C58">
        <w:rPr>
          <w:bCs/>
          <w:sz w:val="24"/>
          <w:szCs w:val="24"/>
        </w:rPr>
        <w:t xml:space="preserve">In </w:t>
      </w:r>
      <w:r w:rsidRPr="00445C58">
        <w:rPr>
          <w:bCs/>
          <w:i/>
          <w:sz w:val="24"/>
          <w:szCs w:val="24"/>
        </w:rPr>
        <w:t>Cthe</w:t>
      </w:r>
      <w:r w:rsidRPr="00445C58">
        <w:rPr>
          <w:bCs/>
          <w:sz w:val="24"/>
          <w:szCs w:val="24"/>
        </w:rPr>
        <w:t xml:space="preserve">, </w:t>
      </w:r>
      <w:r w:rsidRPr="00445C58">
        <w:rPr>
          <w:rFonts w:hint="eastAsia"/>
          <w:bCs/>
          <w:sz w:val="24"/>
          <w:szCs w:val="24"/>
        </w:rPr>
        <w:t xml:space="preserve">for the </w:t>
      </w:r>
      <w:r w:rsidRPr="00445C58">
        <w:rPr>
          <w:bCs/>
          <w:sz w:val="24"/>
          <w:szCs w:val="24"/>
        </w:rPr>
        <w:t>32</w:t>
      </w:r>
      <w:r w:rsidRPr="00445C58">
        <w:rPr>
          <w:rFonts w:hint="eastAsia"/>
          <w:bCs/>
          <w:sz w:val="24"/>
          <w:szCs w:val="24"/>
        </w:rPr>
        <w:t xml:space="preserve"> predicted SRPS operons, SLOFE offered superior performance. A</w:t>
      </w:r>
      <w:r w:rsidRPr="00445C58">
        <w:rPr>
          <w:bCs/>
          <w:sz w:val="24"/>
          <w:szCs w:val="24"/>
        </w:rPr>
        <w:t>mong</w:t>
      </w:r>
      <w:r w:rsidRPr="00445C58">
        <w:rPr>
          <w:rFonts w:hint="eastAsia"/>
          <w:bCs/>
          <w:sz w:val="24"/>
          <w:szCs w:val="24"/>
        </w:rPr>
        <w:t xml:space="preserve"> the programs, SLOFE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produced an </w:t>
      </w:r>
      <w:r w:rsidRPr="00445C58">
        <w:rPr>
          <w:rFonts w:hint="eastAsia"/>
          <w:bCs/>
          <w:i/>
          <w:sz w:val="24"/>
          <w:szCs w:val="24"/>
        </w:rPr>
        <w:t>in silico</w:t>
      </w:r>
      <w:r w:rsidRPr="00445C58">
        <w:rPr>
          <w:rFonts w:hint="eastAsia"/>
          <w:bCs/>
          <w:sz w:val="24"/>
          <w:szCs w:val="24"/>
        </w:rPr>
        <w:t xml:space="preserve"> </w:t>
      </w:r>
      <w:r w:rsidRPr="00445C58">
        <w:rPr>
          <w:bCs/>
          <w:sz w:val="24"/>
          <w:szCs w:val="24"/>
        </w:rPr>
        <w:t>predicted ratio</w:t>
      </w:r>
      <w:r w:rsidRPr="00445C58">
        <w:rPr>
          <w:rFonts w:hint="eastAsia"/>
          <w:bCs/>
          <w:sz w:val="24"/>
          <w:szCs w:val="24"/>
        </w:rPr>
        <w:t>s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that is </w:t>
      </w:r>
      <w:r w:rsidRPr="00445C58">
        <w:rPr>
          <w:bCs/>
          <w:sz w:val="24"/>
          <w:szCs w:val="24"/>
        </w:rPr>
        <w:t xml:space="preserve">positively correlated </w:t>
      </w:r>
      <w:r w:rsidRPr="00445C58">
        <w:rPr>
          <w:rFonts w:hint="eastAsia"/>
          <w:bCs/>
          <w:sz w:val="24"/>
          <w:szCs w:val="24"/>
        </w:rPr>
        <w:t>with the actual transcript-level ratio for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the </w:t>
      </w:r>
      <w:r w:rsidRPr="00445C58">
        <w:rPr>
          <w:bCs/>
          <w:sz w:val="24"/>
          <w:szCs w:val="24"/>
        </w:rPr>
        <w:t>highe</w:t>
      </w:r>
      <w:r w:rsidRPr="00445C58">
        <w:rPr>
          <w:rFonts w:hint="eastAsia"/>
          <w:bCs/>
          <w:sz w:val="24"/>
          <w:szCs w:val="24"/>
        </w:rPr>
        <w:t>st</w:t>
      </w:r>
      <w:r w:rsidRPr="00445C58">
        <w:rPr>
          <w:bCs/>
          <w:sz w:val="24"/>
          <w:szCs w:val="24"/>
        </w:rPr>
        <w:t xml:space="preserve"> number of </w:t>
      </w:r>
      <w:r w:rsidRPr="00445C58">
        <w:rPr>
          <w:rFonts w:hint="eastAsia"/>
          <w:bCs/>
          <w:sz w:val="24"/>
          <w:szCs w:val="24"/>
        </w:rPr>
        <w:t xml:space="preserve">such </w:t>
      </w:r>
      <w:r w:rsidRPr="00445C58">
        <w:rPr>
          <w:bCs/>
          <w:sz w:val="24"/>
          <w:szCs w:val="24"/>
        </w:rPr>
        <w:t>operons</w:t>
      </w:r>
      <w:r w:rsidRPr="00445C58">
        <w:rPr>
          <w:rFonts w:hint="eastAsia"/>
          <w:bCs/>
          <w:sz w:val="24"/>
          <w:szCs w:val="24"/>
        </w:rPr>
        <w:t xml:space="preserve"> </w:t>
      </w:r>
      <w:r w:rsidRPr="00445C58">
        <w:rPr>
          <w:bCs/>
          <w:sz w:val="24"/>
          <w:szCs w:val="24"/>
        </w:rPr>
        <w:t xml:space="preserve">(21; </w:t>
      </w:r>
      <w:r w:rsidRPr="00445C58">
        <w:rPr>
          <w:b/>
          <w:bCs/>
          <w:sz w:val="24"/>
          <w:szCs w:val="24"/>
        </w:rPr>
        <w:t>Table S8</w:t>
      </w:r>
      <w:r w:rsidRPr="00445C58">
        <w:rPr>
          <w:bCs/>
          <w:sz w:val="24"/>
          <w:szCs w:val="24"/>
        </w:rPr>
        <w:t>).</w:t>
      </w:r>
      <w:r w:rsidRPr="00445C58">
        <w:rPr>
          <w:rFonts w:hint="eastAsia"/>
          <w:bCs/>
          <w:sz w:val="24"/>
          <w:szCs w:val="24"/>
        </w:rPr>
        <w:t xml:space="preserve"> On the other hand, for </w:t>
      </w:r>
      <w:r w:rsidRPr="00445C58">
        <w:rPr>
          <w:bCs/>
          <w:sz w:val="24"/>
          <w:szCs w:val="24"/>
        </w:rPr>
        <w:t xml:space="preserve">16, 15, 13, 16, 13, and 11 </w:t>
      </w:r>
      <w:r w:rsidRPr="00445C58">
        <w:rPr>
          <w:rFonts w:hint="eastAsia"/>
          <w:bCs/>
          <w:sz w:val="24"/>
          <w:szCs w:val="24"/>
        </w:rPr>
        <w:t xml:space="preserve">of these </w:t>
      </w:r>
      <w:r w:rsidRPr="00445C58">
        <w:rPr>
          <w:bCs/>
          <w:sz w:val="24"/>
          <w:szCs w:val="24"/>
        </w:rPr>
        <w:t xml:space="preserve">operons (including bicistronic operons), CAI, RCBS, </w:t>
      </w:r>
      <w:r w:rsidRPr="00445C58">
        <w:rPr>
          <w:bCs/>
          <w:sz w:val="24"/>
          <w:szCs w:val="24"/>
        </w:rPr>
        <w:lastRenderedPageBreak/>
        <w:t xml:space="preserve">RCA, MELP, Gene-order and </w:t>
      </w:r>
      <w:r w:rsidRPr="00445C58">
        <w:rPr>
          <w:rFonts w:hint="eastAsia"/>
          <w:bCs/>
          <w:sz w:val="24"/>
          <w:szCs w:val="24"/>
        </w:rPr>
        <w:t xml:space="preserve">SLOFE actually produced a </w:t>
      </w:r>
      <w:r w:rsidRPr="00445C58">
        <w:rPr>
          <w:bCs/>
          <w:sz w:val="24"/>
          <w:szCs w:val="24"/>
        </w:rPr>
        <w:t>predicted</w:t>
      </w:r>
      <w:r w:rsidRPr="00445C58">
        <w:rPr>
          <w:rFonts w:hint="eastAsia"/>
          <w:bCs/>
          <w:sz w:val="24"/>
          <w:szCs w:val="24"/>
        </w:rPr>
        <w:t xml:space="preserve"> ratio that is</w:t>
      </w:r>
      <w:r w:rsidRPr="00445C58">
        <w:rPr>
          <w:bCs/>
          <w:sz w:val="24"/>
          <w:szCs w:val="24"/>
        </w:rPr>
        <w:t xml:space="preserve"> negatively correlated ratio with</w:t>
      </w:r>
      <w:r w:rsidRPr="00445C58">
        <w:rPr>
          <w:rFonts w:hint="eastAsia"/>
          <w:bCs/>
          <w:sz w:val="24"/>
          <w:szCs w:val="24"/>
        </w:rPr>
        <w:t xml:space="preserve"> actual</w:t>
      </w:r>
      <w:r w:rsidRPr="00445C58">
        <w:rPr>
          <w:bCs/>
          <w:sz w:val="24"/>
          <w:szCs w:val="24"/>
        </w:rPr>
        <w:t xml:space="preserve"> transcript</w:t>
      </w:r>
      <w:r w:rsidRPr="00445C58">
        <w:rPr>
          <w:rFonts w:hint="eastAsia"/>
          <w:bCs/>
          <w:sz w:val="24"/>
          <w:szCs w:val="24"/>
        </w:rPr>
        <w:t>-</w:t>
      </w:r>
      <w:r w:rsidRPr="00445C58">
        <w:rPr>
          <w:bCs/>
          <w:sz w:val="24"/>
          <w:szCs w:val="24"/>
        </w:rPr>
        <w:t>level</w:t>
      </w:r>
      <w:r w:rsidRPr="00445C58">
        <w:rPr>
          <w:rFonts w:hint="eastAsia"/>
          <w:bCs/>
          <w:sz w:val="24"/>
          <w:szCs w:val="24"/>
        </w:rPr>
        <w:t xml:space="preserve"> ratio </w:t>
      </w:r>
      <w:r w:rsidRPr="00445C58">
        <w:rPr>
          <w:bCs/>
          <w:sz w:val="24"/>
          <w:szCs w:val="24"/>
        </w:rPr>
        <w:t>respectively</w:t>
      </w:r>
      <w:r w:rsidRPr="00445C58">
        <w:rPr>
          <w:rFonts w:hint="eastAsia"/>
          <w:bCs/>
          <w:sz w:val="24"/>
          <w:szCs w:val="24"/>
        </w:rPr>
        <w:t>, suggesting SLOFE generated the fewest errors</w:t>
      </w:r>
      <w:r w:rsidRPr="00445C58">
        <w:rPr>
          <w:bCs/>
          <w:sz w:val="24"/>
          <w:szCs w:val="24"/>
        </w:rPr>
        <w:t xml:space="preserve"> (</w:t>
      </w:r>
      <w:r w:rsidRPr="00445C58">
        <w:rPr>
          <w:b/>
          <w:bCs/>
          <w:sz w:val="24"/>
          <w:szCs w:val="24"/>
        </w:rPr>
        <w:t>Fig. 5F</w:t>
      </w:r>
      <w:r w:rsidRPr="00445C58">
        <w:rPr>
          <w:bCs/>
          <w:sz w:val="24"/>
          <w:szCs w:val="24"/>
        </w:rPr>
        <w:t>)</w:t>
      </w:r>
      <w:r w:rsidRPr="00445C58">
        <w:rPr>
          <w:rFonts w:hint="eastAsia"/>
          <w:bCs/>
          <w:sz w:val="24"/>
          <w:szCs w:val="24"/>
        </w:rPr>
        <w:t xml:space="preserve">. </w:t>
      </w:r>
      <w:r w:rsidRPr="00445C58">
        <w:rPr>
          <w:bCs/>
          <w:sz w:val="24"/>
          <w:szCs w:val="24"/>
        </w:rPr>
        <w:t>Remarkably, the average correlation between SLOFE and transcript level is ~70% higher than the top performer method (</w:t>
      </w:r>
      <w:r w:rsidRPr="00445C58">
        <w:rPr>
          <w:bCs/>
          <w:i/>
          <w:sz w:val="24"/>
          <w:szCs w:val="24"/>
        </w:rPr>
        <w:t>i.e.</w:t>
      </w:r>
      <w:r w:rsidRPr="00445C58">
        <w:rPr>
          <w:bCs/>
          <w:sz w:val="24"/>
          <w:szCs w:val="24"/>
        </w:rPr>
        <w:t>, Gene-order</w:t>
      </w:r>
      <w:r w:rsidRPr="00445C58">
        <w:rPr>
          <w:rFonts w:hint="eastAsia"/>
          <w:bCs/>
          <w:sz w:val="24"/>
          <w:szCs w:val="24"/>
        </w:rPr>
        <w:t xml:space="preserve">; </w:t>
      </w:r>
      <w:r w:rsidRPr="00445C58">
        <w:rPr>
          <w:b/>
          <w:bCs/>
          <w:sz w:val="24"/>
          <w:szCs w:val="24"/>
        </w:rPr>
        <w:t>Table S6</w:t>
      </w:r>
      <w:r w:rsidRPr="00445C58">
        <w:rPr>
          <w:bCs/>
          <w:sz w:val="24"/>
          <w:szCs w:val="24"/>
        </w:rPr>
        <w:t>).</w:t>
      </w:r>
    </w:p>
    <w:p w:rsidR="00445C58" w:rsidRPr="00445C58" w:rsidRDefault="00445C58" w:rsidP="00445C58">
      <w:pPr>
        <w:spacing w:line="480" w:lineRule="auto"/>
        <w:ind w:firstLine="420"/>
        <w:rPr>
          <w:bCs/>
          <w:sz w:val="24"/>
          <w:szCs w:val="24"/>
        </w:rPr>
      </w:pPr>
      <w:r w:rsidRPr="00445C58">
        <w:rPr>
          <w:rFonts w:hint="eastAsia"/>
          <w:bCs/>
          <w:sz w:val="24"/>
          <w:szCs w:val="24"/>
        </w:rPr>
        <w:t>I</w:t>
      </w:r>
      <w:r w:rsidRPr="00445C58">
        <w:rPr>
          <w:bCs/>
          <w:sz w:val="24"/>
          <w:szCs w:val="24"/>
        </w:rPr>
        <w:t xml:space="preserve">n </w:t>
      </w:r>
      <w:r w:rsidRPr="00445C58">
        <w:rPr>
          <w:bCs/>
          <w:i/>
          <w:sz w:val="24"/>
          <w:szCs w:val="24"/>
        </w:rPr>
        <w:t>Cace</w:t>
      </w:r>
      <w:r w:rsidRPr="00445C58">
        <w:rPr>
          <w:rFonts w:hint="eastAsia"/>
          <w:bCs/>
          <w:sz w:val="24"/>
          <w:szCs w:val="24"/>
        </w:rPr>
        <w:t>,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for the </w:t>
      </w:r>
      <w:r w:rsidRPr="00445C58">
        <w:rPr>
          <w:bCs/>
          <w:sz w:val="24"/>
          <w:szCs w:val="24"/>
        </w:rPr>
        <w:t>45</w:t>
      </w:r>
      <w:r w:rsidRPr="00445C58">
        <w:rPr>
          <w:rFonts w:hint="eastAsia"/>
          <w:bCs/>
          <w:sz w:val="24"/>
          <w:szCs w:val="24"/>
        </w:rPr>
        <w:t xml:space="preserve"> predicted SRPS operons, </w:t>
      </w:r>
      <w:r w:rsidRPr="00445C58">
        <w:rPr>
          <w:bCs/>
          <w:sz w:val="24"/>
          <w:szCs w:val="24"/>
        </w:rPr>
        <w:t xml:space="preserve">CAI, RCBS, RCA, MELP, Gene-order and </w:t>
      </w:r>
      <w:r w:rsidRPr="00445C58">
        <w:rPr>
          <w:rFonts w:hint="eastAsia"/>
          <w:bCs/>
          <w:sz w:val="24"/>
          <w:szCs w:val="24"/>
        </w:rPr>
        <w:t>SLOFE produced a predicted ratio that is positively correlated with the actual ratio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for </w:t>
      </w:r>
      <w:r w:rsidRPr="00445C58">
        <w:rPr>
          <w:bCs/>
          <w:sz w:val="24"/>
          <w:szCs w:val="24"/>
        </w:rPr>
        <w:t>29, 22, 21, 20, 19 and 33 operons</w:t>
      </w:r>
      <w:r w:rsidRPr="00445C58">
        <w:rPr>
          <w:rFonts w:hint="eastAsia"/>
          <w:bCs/>
          <w:sz w:val="24"/>
          <w:szCs w:val="24"/>
        </w:rPr>
        <w:t xml:space="preserve">, and generated one that is negatively correlated for </w:t>
      </w:r>
      <w:r w:rsidRPr="00445C58">
        <w:rPr>
          <w:bCs/>
          <w:sz w:val="24"/>
          <w:szCs w:val="24"/>
        </w:rPr>
        <w:t>16, 23, 24, 24, 26 and 12 operons respectively</w:t>
      </w:r>
      <w:r w:rsidRPr="00445C58">
        <w:rPr>
          <w:rFonts w:hint="eastAsia"/>
          <w:bCs/>
          <w:sz w:val="24"/>
          <w:szCs w:val="24"/>
        </w:rPr>
        <w:t xml:space="preserve"> </w:t>
      </w:r>
      <w:r w:rsidRPr="00445C58">
        <w:rPr>
          <w:bCs/>
          <w:sz w:val="24"/>
          <w:szCs w:val="24"/>
        </w:rPr>
        <w:t>(</w:t>
      </w:r>
      <w:r w:rsidRPr="00445C58">
        <w:rPr>
          <w:b/>
          <w:bCs/>
          <w:sz w:val="24"/>
          <w:szCs w:val="24"/>
        </w:rPr>
        <w:t>Fig. 5E</w:t>
      </w:r>
      <w:r w:rsidRPr="00445C58">
        <w:rPr>
          <w:bCs/>
          <w:sz w:val="24"/>
          <w:szCs w:val="24"/>
        </w:rPr>
        <w:t>).</w:t>
      </w:r>
      <w:r w:rsidRPr="00445C58">
        <w:rPr>
          <w:rFonts w:hint="eastAsia"/>
          <w:bCs/>
          <w:sz w:val="24"/>
          <w:szCs w:val="24"/>
        </w:rPr>
        <w:t xml:space="preserve"> In particular,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>SLOFE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>generated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at least </w:t>
      </w:r>
      <w:r w:rsidRPr="00445C58">
        <w:rPr>
          <w:bCs/>
          <w:sz w:val="24"/>
          <w:szCs w:val="24"/>
        </w:rPr>
        <w:t xml:space="preserve">~40% </w:t>
      </w:r>
      <w:r w:rsidRPr="00445C58">
        <w:rPr>
          <w:rFonts w:hint="eastAsia"/>
          <w:bCs/>
          <w:sz w:val="24"/>
          <w:szCs w:val="24"/>
        </w:rPr>
        <w:t>fewer errors</w:t>
      </w:r>
      <w:r w:rsidRPr="00445C58">
        <w:rPr>
          <w:bCs/>
          <w:sz w:val="24"/>
          <w:szCs w:val="24"/>
        </w:rPr>
        <w:t xml:space="preserve"> than the other methods (</w:t>
      </w:r>
      <w:r w:rsidRPr="00445C58">
        <w:rPr>
          <w:b/>
          <w:bCs/>
          <w:sz w:val="24"/>
          <w:szCs w:val="24"/>
        </w:rPr>
        <w:t>Table S9</w:t>
      </w:r>
      <w:r w:rsidRPr="00445C58">
        <w:rPr>
          <w:bCs/>
          <w:sz w:val="24"/>
          <w:szCs w:val="24"/>
        </w:rPr>
        <w:t>)</w:t>
      </w:r>
      <w:r w:rsidRPr="00445C58">
        <w:rPr>
          <w:rFonts w:hint="eastAsia"/>
          <w:bCs/>
          <w:sz w:val="24"/>
          <w:szCs w:val="24"/>
        </w:rPr>
        <w:t>. Notably,</w:t>
      </w:r>
      <w:r w:rsidRPr="00445C58">
        <w:rPr>
          <w:bCs/>
          <w:sz w:val="24"/>
          <w:szCs w:val="24"/>
        </w:rPr>
        <w:t xml:space="preserve"> the average correlation </w:t>
      </w:r>
      <w:r w:rsidRPr="00445C58">
        <w:rPr>
          <w:rFonts w:hint="eastAsia"/>
          <w:bCs/>
          <w:sz w:val="24"/>
          <w:szCs w:val="24"/>
        </w:rPr>
        <w:t>between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>SLOFE</w:t>
      </w:r>
      <w:r w:rsidRPr="00445C58">
        <w:rPr>
          <w:bCs/>
          <w:sz w:val="24"/>
          <w:szCs w:val="24"/>
        </w:rPr>
        <w:t xml:space="preserve"> and transcript level of </w:t>
      </w:r>
      <w:r w:rsidRPr="00445C58">
        <w:rPr>
          <w:bCs/>
          <w:i/>
          <w:sz w:val="24"/>
          <w:szCs w:val="24"/>
        </w:rPr>
        <w:t>Cace</w:t>
      </w:r>
      <w:r w:rsidRPr="00445C58">
        <w:rPr>
          <w:bCs/>
          <w:sz w:val="24"/>
          <w:szCs w:val="24"/>
        </w:rPr>
        <w:t xml:space="preserve"> is ~25% higher (</w:t>
      </w:r>
      <w:r w:rsidRPr="00445C58">
        <w:rPr>
          <w:b/>
          <w:bCs/>
          <w:sz w:val="24"/>
          <w:szCs w:val="24"/>
        </w:rPr>
        <w:t>Table S6</w:t>
      </w:r>
      <w:r w:rsidRPr="00445C58">
        <w:rPr>
          <w:bCs/>
          <w:sz w:val="24"/>
          <w:szCs w:val="24"/>
        </w:rPr>
        <w:t>;</w:t>
      </w:r>
      <w:r w:rsidRPr="00445C58">
        <w:rPr>
          <w:b/>
          <w:bCs/>
          <w:sz w:val="24"/>
          <w:szCs w:val="24"/>
        </w:rPr>
        <w:t xml:space="preserve"> </w:t>
      </w:r>
      <w:r w:rsidRPr="00445C58">
        <w:rPr>
          <w:rFonts w:hint="eastAsia"/>
          <w:b/>
          <w:bCs/>
          <w:sz w:val="24"/>
          <w:szCs w:val="24"/>
        </w:rPr>
        <w:t xml:space="preserve">Table </w:t>
      </w:r>
      <w:r w:rsidRPr="00445C58">
        <w:rPr>
          <w:b/>
          <w:bCs/>
          <w:sz w:val="24"/>
          <w:szCs w:val="24"/>
        </w:rPr>
        <w:t>S9</w:t>
      </w:r>
      <w:r w:rsidRPr="00445C58">
        <w:rPr>
          <w:bCs/>
          <w:sz w:val="24"/>
          <w:szCs w:val="24"/>
        </w:rPr>
        <w:t xml:space="preserve">). </w:t>
      </w:r>
    </w:p>
    <w:p w:rsidR="00445C58" w:rsidRDefault="00445C58" w:rsidP="00445C58">
      <w:pPr>
        <w:widowControl/>
        <w:spacing w:line="480" w:lineRule="auto"/>
        <w:ind w:firstLine="420"/>
        <w:rPr>
          <w:b/>
          <w:sz w:val="24"/>
          <w:szCs w:val="24"/>
        </w:rPr>
        <w:sectPr w:rsidR="00445C58" w:rsidSect="009F3009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445C58">
        <w:rPr>
          <w:rFonts w:hint="eastAsia"/>
          <w:bCs/>
          <w:sz w:val="24"/>
          <w:szCs w:val="24"/>
        </w:rPr>
        <w:t>In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bCs/>
          <w:i/>
          <w:sz w:val="24"/>
          <w:szCs w:val="24"/>
        </w:rPr>
        <w:t>Bsub</w:t>
      </w:r>
      <w:r w:rsidRPr="00445C58">
        <w:rPr>
          <w:bCs/>
          <w:sz w:val="24"/>
          <w:szCs w:val="24"/>
        </w:rPr>
        <w:t xml:space="preserve">, </w:t>
      </w:r>
      <w:r w:rsidRPr="00445C58">
        <w:rPr>
          <w:rFonts w:hint="eastAsia"/>
          <w:bCs/>
          <w:sz w:val="24"/>
          <w:szCs w:val="24"/>
        </w:rPr>
        <w:t xml:space="preserve">the advantage of SLOFE </w:t>
      </w:r>
      <w:r w:rsidRPr="00445C58">
        <w:rPr>
          <w:bCs/>
          <w:sz w:val="24"/>
          <w:szCs w:val="24"/>
        </w:rPr>
        <w:t xml:space="preserve">is even </w:t>
      </w:r>
      <w:r w:rsidRPr="00445C58">
        <w:rPr>
          <w:rFonts w:hint="eastAsia"/>
          <w:bCs/>
          <w:sz w:val="24"/>
          <w:szCs w:val="24"/>
        </w:rPr>
        <w:t>more prominent</w:t>
      </w:r>
      <w:r w:rsidRPr="00445C58">
        <w:rPr>
          <w:bCs/>
          <w:sz w:val="24"/>
          <w:szCs w:val="24"/>
        </w:rPr>
        <w:t xml:space="preserve"> (</w:t>
      </w:r>
      <w:r w:rsidRPr="00445C58">
        <w:rPr>
          <w:b/>
          <w:bCs/>
          <w:sz w:val="24"/>
          <w:szCs w:val="24"/>
        </w:rPr>
        <w:t>Table S10</w:t>
      </w:r>
      <w:r w:rsidRPr="00445C58">
        <w:rPr>
          <w:bCs/>
          <w:sz w:val="24"/>
          <w:szCs w:val="24"/>
        </w:rPr>
        <w:t xml:space="preserve">), </w:t>
      </w:r>
      <w:r w:rsidRPr="00445C58">
        <w:rPr>
          <w:rFonts w:hint="eastAsia"/>
          <w:bCs/>
          <w:sz w:val="24"/>
          <w:szCs w:val="24"/>
        </w:rPr>
        <w:t>as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operons with their ratio </w:t>
      </w:r>
      <w:r w:rsidRPr="00445C58">
        <w:rPr>
          <w:bCs/>
          <w:sz w:val="24"/>
          <w:szCs w:val="24"/>
        </w:rPr>
        <w:t>posi</w:t>
      </w:r>
      <w:r w:rsidRPr="00445C58">
        <w:rPr>
          <w:rFonts w:hint="eastAsia"/>
          <w:bCs/>
          <w:sz w:val="24"/>
          <w:szCs w:val="24"/>
        </w:rPr>
        <w:t xml:space="preserve">tively correlated with transcript </w:t>
      </w:r>
      <w:r w:rsidRPr="00445C58">
        <w:rPr>
          <w:bCs/>
          <w:sz w:val="24"/>
          <w:szCs w:val="24"/>
        </w:rPr>
        <w:t xml:space="preserve">level numbered 23, 22, 23, 17, 22, and 35 </w:t>
      </w:r>
      <w:r w:rsidRPr="00445C58">
        <w:rPr>
          <w:rFonts w:hint="eastAsia"/>
          <w:bCs/>
          <w:sz w:val="24"/>
          <w:szCs w:val="24"/>
        </w:rPr>
        <w:t>for</w:t>
      </w:r>
      <w:r w:rsidRPr="00445C58">
        <w:rPr>
          <w:bCs/>
          <w:sz w:val="24"/>
          <w:szCs w:val="24"/>
        </w:rPr>
        <w:t xml:space="preserve"> CAI, RCBS, RCA, MELP, Gene-order and </w:t>
      </w:r>
      <w:r w:rsidRPr="00445C58">
        <w:rPr>
          <w:rFonts w:hint="eastAsia"/>
          <w:bCs/>
          <w:sz w:val="24"/>
          <w:szCs w:val="24"/>
        </w:rPr>
        <w:t>SLOFE</w:t>
      </w:r>
      <w:r w:rsidRPr="00445C58">
        <w:rPr>
          <w:bCs/>
          <w:sz w:val="24"/>
          <w:szCs w:val="24"/>
        </w:rPr>
        <w:t>, respectively (</w:t>
      </w:r>
      <w:r w:rsidRPr="00445C58">
        <w:rPr>
          <w:b/>
          <w:bCs/>
          <w:sz w:val="24"/>
          <w:szCs w:val="24"/>
        </w:rPr>
        <w:t>Fig. 5B; Table S10A</w:t>
      </w:r>
      <w:r w:rsidRPr="00445C58">
        <w:rPr>
          <w:bCs/>
          <w:sz w:val="24"/>
          <w:szCs w:val="24"/>
        </w:rPr>
        <w:t>)</w:t>
      </w:r>
      <w:r w:rsidRPr="00445C58">
        <w:rPr>
          <w:rFonts w:hint="eastAsia"/>
          <w:bCs/>
          <w:sz w:val="24"/>
          <w:szCs w:val="24"/>
        </w:rPr>
        <w:t>.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At </w:t>
      </w:r>
      <w:r w:rsidRPr="00445C58">
        <w:rPr>
          <w:bCs/>
          <w:sz w:val="24"/>
          <w:szCs w:val="24"/>
        </w:rPr>
        <w:t xml:space="preserve">the protein </w:t>
      </w:r>
      <w:r w:rsidRPr="00445C58">
        <w:rPr>
          <w:rFonts w:hint="eastAsia"/>
          <w:bCs/>
          <w:sz w:val="24"/>
          <w:szCs w:val="24"/>
        </w:rPr>
        <w:t>level,</w:t>
      </w:r>
      <w:r w:rsidRPr="00445C58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 xml:space="preserve">for </w:t>
      </w:r>
      <w:r w:rsidRPr="00445C58">
        <w:rPr>
          <w:bCs/>
          <w:sz w:val="24"/>
          <w:szCs w:val="24"/>
        </w:rPr>
        <w:t>26, 27, 9, 23, 22 and 32</w:t>
      </w:r>
      <w:r w:rsidRPr="00445C58">
        <w:rPr>
          <w:rFonts w:hint="eastAsia"/>
          <w:bCs/>
          <w:sz w:val="24"/>
          <w:szCs w:val="24"/>
        </w:rPr>
        <w:t xml:space="preserve"> of the</w:t>
      </w:r>
      <w:r w:rsidRPr="00445C58">
        <w:rPr>
          <w:bCs/>
          <w:sz w:val="24"/>
          <w:szCs w:val="24"/>
        </w:rPr>
        <w:t xml:space="preserve"> operons</w:t>
      </w:r>
      <w:r w:rsidRPr="00445C58">
        <w:rPr>
          <w:rFonts w:hint="eastAsia"/>
          <w:bCs/>
          <w:sz w:val="24"/>
          <w:szCs w:val="24"/>
        </w:rPr>
        <w:t>, the predicted</w:t>
      </w:r>
      <w:r w:rsidRPr="00445C58">
        <w:rPr>
          <w:bCs/>
          <w:sz w:val="24"/>
          <w:szCs w:val="24"/>
        </w:rPr>
        <w:t xml:space="preserve"> ratios are positively correlated in CAI, RCBS, RCA, MELP, Gene-order and </w:t>
      </w:r>
      <w:r w:rsidRPr="00445C58">
        <w:rPr>
          <w:rFonts w:hint="eastAsia"/>
          <w:bCs/>
          <w:sz w:val="24"/>
          <w:szCs w:val="24"/>
        </w:rPr>
        <w:t>SLOFE</w:t>
      </w:r>
      <w:r w:rsidRPr="00445C58">
        <w:rPr>
          <w:bCs/>
          <w:sz w:val="24"/>
          <w:szCs w:val="24"/>
        </w:rPr>
        <w:t>, respectively (</w:t>
      </w:r>
      <w:r w:rsidRPr="00445C58">
        <w:rPr>
          <w:b/>
          <w:bCs/>
          <w:sz w:val="24"/>
          <w:szCs w:val="24"/>
        </w:rPr>
        <w:t>Fig. 5D</w:t>
      </w:r>
      <w:r w:rsidRPr="00445C58">
        <w:rPr>
          <w:bCs/>
          <w:sz w:val="24"/>
          <w:szCs w:val="24"/>
        </w:rPr>
        <w:t>;</w:t>
      </w:r>
      <w:r w:rsidRPr="00445C58">
        <w:rPr>
          <w:b/>
          <w:bCs/>
          <w:sz w:val="24"/>
          <w:szCs w:val="24"/>
        </w:rPr>
        <w:t xml:space="preserve"> Table S10B</w:t>
      </w:r>
      <w:r w:rsidRPr="00445C58">
        <w:rPr>
          <w:bCs/>
          <w:sz w:val="24"/>
          <w:szCs w:val="24"/>
        </w:rPr>
        <w:t xml:space="preserve">). Moreover, the average correlation for SLOFE is </w:t>
      </w:r>
      <w:r w:rsidRPr="00445C58">
        <w:rPr>
          <w:rFonts w:hint="eastAsia"/>
          <w:bCs/>
          <w:sz w:val="24"/>
          <w:szCs w:val="24"/>
        </w:rPr>
        <w:t xml:space="preserve">at least </w:t>
      </w:r>
      <w:r w:rsidRPr="00445C58">
        <w:rPr>
          <w:bCs/>
          <w:sz w:val="24"/>
          <w:szCs w:val="24"/>
        </w:rPr>
        <w:t xml:space="preserve">30% higher than </w:t>
      </w:r>
      <w:r w:rsidRPr="00445C58">
        <w:rPr>
          <w:rFonts w:hint="eastAsia"/>
          <w:bCs/>
          <w:sz w:val="24"/>
          <w:szCs w:val="24"/>
        </w:rPr>
        <w:t xml:space="preserve">the </w:t>
      </w:r>
      <w:r w:rsidRPr="00445C58">
        <w:rPr>
          <w:bCs/>
          <w:sz w:val="24"/>
          <w:szCs w:val="24"/>
        </w:rPr>
        <w:t>other methods (</w:t>
      </w:r>
      <w:r w:rsidRPr="00445C58">
        <w:rPr>
          <w:b/>
          <w:bCs/>
          <w:sz w:val="24"/>
          <w:szCs w:val="24"/>
        </w:rPr>
        <w:t>Table S6, 7, 8, 9, 10</w:t>
      </w:r>
      <w:r w:rsidRPr="00445C58">
        <w:rPr>
          <w:bCs/>
          <w:sz w:val="24"/>
          <w:szCs w:val="24"/>
        </w:rPr>
        <w:t>). Thus,</w:t>
      </w:r>
      <w:r w:rsidRPr="00445C58">
        <w:rPr>
          <w:rFonts w:hint="eastAsia"/>
          <w:bCs/>
          <w:sz w:val="24"/>
          <w:szCs w:val="24"/>
        </w:rPr>
        <w:t xml:space="preserve"> in each of the four Gram-positive bacteria tested here,</w:t>
      </w:r>
      <w:r w:rsidRPr="00445C58">
        <w:rPr>
          <w:bCs/>
          <w:sz w:val="24"/>
          <w:szCs w:val="24"/>
        </w:rPr>
        <w:t xml:space="preserve"> SLOFE outperformed</w:t>
      </w:r>
      <w:r w:rsidRPr="00445C58">
        <w:rPr>
          <w:rFonts w:hint="eastAsia"/>
          <w:bCs/>
          <w:sz w:val="24"/>
          <w:szCs w:val="24"/>
        </w:rPr>
        <w:t xml:space="preserve"> the</w:t>
      </w:r>
      <w:r w:rsidRPr="00445C58">
        <w:rPr>
          <w:bCs/>
          <w:sz w:val="24"/>
          <w:szCs w:val="24"/>
        </w:rPr>
        <w:t xml:space="preserve"> five existing methods in predicting stoichiometry</w:t>
      </w:r>
      <w:r w:rsidRPr="00445C58" w:rsidDel="009D2FC9">
        <w:rPr>
          <w:bCs/>
          <w:sz w:val="24"/>
          <w:szCs w:val="24"/>
        </w:rPr>
        <w:t xml:space="preserve"> </w:t>
      </w:r>
      <w:r w:rsidRPr="00445C58">
        <w:rPr>
          <w:rFonts w:hint="eastAsia"/>
          <w:bCs/>
          <w:sz w:val="24"/>
          <w:szCs w:val="24"/>
        </w:rPr>
        <w:t>for SRPS operons</w:t>
      </w:r>
      <w:r w:rsidRPr="00445C58">
        <w:rPr>
          <w:bCs/>
          <w:sz w:val="24"/>
          <w:szCs w:val="24"/>
        </w:rPr>
        <w:t>.</w:t>
      </w:r>
    </w:p>
    <w:p w:rsidR="00CB3E27" w:rsidRPr="000C76A8" w:rsidRDefault="00CB3E27" w:rsidP="00F31EC7">
      <w:pPr>
        <w:widowControl/>
        <w:spacing w:after="200" w:line="360" w:lineRule="auto"/>
        <w:jc w:val="left"/>
        <w:rPr>
          <w:b/>
          <w:sz w:val="24"/>
          <w:szCs w:val="24"/>
        </w:rPr>
      </w:pPr>
      <w:r w:rsidRPr="000C76A8">
        <w:rPr>
          <w:b/>
          <w:sz w:val="24"/>
          <w:szCs w:val="24"/>
        </w:rPr>
        <w:lastRenderedPageBreak/>
        <w:t>Supplementary Figure</w:t>
      </w:r>
    </w:p>
    <w:p w:rsidR="00F40814" w:rsidRPr="009F3009" w:rsidRDefault="00F40814" w:rsidP="00CB3E27">
      <w:pPr>
        <w:widowControl/>
        <w:jc w:val="left"/>
        <w:rPr>
          <w:b/>
          <w:sz w:val="24"/>
          <w:szCs w:val="24"/>
        </w:rPr>
      </w:pPr>
    </w:p>
    <w:p w:rsidR="00CB3E27" w:rsidRPr="009F3009" w:rsidRDefault="00A2674D" w:rsidP="00530625">
      <w:pPr>
        <w:widowControl/>
        <w:spacing w:after="200"/>
        <w:jc w:val="left"/>
        <w:rPr>
          <w:b/>
          <w:sz w:val="24"/>
          <w:szCs w:val="24"/>
        </w:rPr>
      </w:pPr>
      <w:r w:rsidRPr="009F3009">
        <w:rPr>
          <w:b/>
          <w:noProof/>
          <w:sz w:val="24"/>
          <w:szCs w:val="24"/>
        </w:rPr>
        <w:drawing>
          <wp:inline distT="0" distB="0" distL="0" distR="0" wp14:anchorId="270006B8">
            <wp:extent cx="5821680" cy="2910646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970" cy="2942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3E27" w:rsidRPr="000C76A8" w:rsidRDefault="00A2674D" w:rsidP="00F31EC7">
      <w:pPr>
        <w:spacing w:line="360" w:lineRule="auto"/>
        <w:rPr>
          <w:sz w:val="24"/>
          <w:szCs w:val="24"/>
        </w:rPr>
      </w:pPr>
      <w:r w:rsidRPr="000C76A8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14013180</wp:posOffset>
            </wp:positionV>
            <wp:extent cx="5911850" cy="2955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5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E27" w:rsidRPr="000C76A8">
        <w:rPr>
          <w:b/>
          <w:sz w:val="24"/>
          <w:szCs w:val="24"/>
        </w:rPr>
        <w:t xml:space="preserve">Figure S1: Selection of Stable stem-loops based on the four stability factors. </w:t>
      </w:r>
      <w:r w:rsidR="00CB3E27" w:rsidRPr="000C76A8">
        <w:rPr>
          <w:sz w:val="24"/>
          <w:szCs w:val="24"/>
        </w:rPr>
        <w:t>Stable stem-loops were extracted from the millions of genome mapped stem-loops. Three stability factors for each stem-loop were calculated (</w:t>
      </w:r>
      <w:r w:rsidR="00CB3E27" w:rsidRPr="000C76A8">
        <w:rPr>
          <w:b/>
          <w:sz w:val="24"/>
          <w:szCs w:val="24"/>
        </w:rPr>
        <w:t>Materials and Methods</w:t>
      </w:r>
      <w:r w:rsidR="00CB3E27" w:rsidRPr="000C76A8">
        <w:rPr>
          <w:sz w:val="24"/>
          <w:szCs w:val="24"/>
        </w:rPr>
        <w:t>), and the stability factor which harbors the most number of intergenic stem-loops per 100 stem-loops was used with the 60%</w:t>
      </w:r>
      <w:r w:rsidR="00F40814" w:rsidRPr="000C76A8">
        <w:rPr>
          <w:sz w:val="24"/>
          <w:szCs w:val="24"/>
        </w:rPr>
        <w:t xml:space="preserve"> cutoff. Stability factor 4</w:t>
      </w:r>
      <w:r w:rsidR="00CB3E27" w:rsidRPr="000C76A8">
        <w:rPr>
          <w:sz w:val="24"/>
          <w:szCs w:val="24"/>
        </w:rPr>
        <w:t xml:space="preserve"> (S</w:t>
      </w:r>
      <w:r w:rsidR="00CB3E27" w:rsidRPr="000C76A8">
        <w:rPr>
          <w:sz w:val="24"/>
          <w:szCs w:val="24"/>
          <w:vertAlign w:val="subscript"/>
        </w:rPr>
        <w:t>4</w:t>
      </w:r>
      <w:r w:rsidR="00CB3E27" w:rsidRPr="000C76A8">
        <w:rPr>
          <w:sz w:val="24"/>
          <w:szCs w:val="24"/>
        </w:rPr>
        <w:t>) harbored the most number of intergenic stem-loops.</w:t>
      </w:r>
    </w:p>
    <w:p w:rsidR="00CB3E27" w:rsidRPr="009F3009" w:rsidRDefault="00CB3E27" w:rsidP="00CB3E27">
      <w:pPr>
        <w:spacing w:line="480" w:lineRule="auto"/>
        <w:rPr>
          <w:sz w:val="24"/>
          <w:szCs w:val="24"/>
        </w:rPr>
        <w:sectPr w:rsidR="00CB3E27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CB3E27" w:rsidRPr="000C76A8" w:rsidRDefault="00CB3E27" w:rsidP="00530625">
      <w:pPr>
        <w:widowControl/>
        <w:spacing w:after="200" w:line="360" w:lineRule="auto"/>
        <w:jc w:val="left"/>
        <w:rPr>
          <w:b/>
          <w:sz w:val="24"/>
          <w:szCs w:val="24"/>
        </w:rPr>
      </w:pPr>
      <w:r w:rsidRPr="000C76A8">
        <w:rPr>
          <w:b/>
          <w:sz w:val="24"/>
          <w:szCs w:val="24"/>
        </w:rPr>
        <w:lastRenderedPageBreak/>
        <w:t>Supplementary Tables</w:t>
      </w:r>
    </w:p>
    <w:p w:rsidR="00CB3E27" w:rsidRPr="000C76A8" w:rsidRDefault="00CB3E27" w:rsidP="00530625">
      <w:pPr>
        <w:spacing w:line="360" w:lineRule="auto"/>
        <w:rPr>
          <w:b/>
          <w:sz w:val="24"/>
          <w:szCs w:val="24"/>
        </w:rPr>
      </w:pPr>
      <w:r w:rsidRPr="000C76A8">
        <w:rPr>
          <w:b/>
          <w:bCs/>
          <w:sz w:val="24"/>
          <w:szCs w:val="24"/>
        </w:rPr>
        <w:t xml:space="preserve">Table S1. </w:t>
      </w:r>
      <w:r w:rsidRPr="000C76A8">
        <w:rPr>
          <w:b/>
          <w:sz w:val="24"/>
          <w:szCs w:val="24"/>
        </w:rPr>
        <w:t>Bacterial genomes used in evaluating the SLOFE method.</w:t>
      </w:r>
    </w:p>
    <w:p w:rsidR="00CB3E27" w:rsidRPr="009F3009" w:rsidRDefault="00CB3E27" w:rsidP="00CB3E27">
      <w:pPr>
        <w:widowControl/>
        <w:jc w:val="left"/>
        <w:rPr>
          <w:b/>
          <w:sz w:val="20"/>
          <w:szCs w:val="20"/>
        </w:rPr>
      </w:pPr>
    </w:p>
    <w:tbl>
      <w:tblPr>
        <w:tblW w:w="914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1350"/>
        <w:gridCol w:w="1800"/>
        <w:gridCol w:w="900"/>
        <w:gridCol w:w="1170"/>
        <w:gridCol w:w="1318"/>
      </w:tblGrid>
      <w:tr w:rsidR="00746780" w:rsidRPr="009F3009" w:rsidTr="000510D7">
        <w:trPr>
          <w:trHeight w:val="601"/>
          <w:jc w:val="center"/>
        </w:trPr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  <w:t>Organism name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  <w:t xml:space="preserve">Genome </w:t>
            </w:r>
            <w:r w:rsidRPr="009F3009">
              <w:rPr>
                <w:rFonts w:eastAsiaTheme="minorEastAsia"/>
                <w:b/>
                <w:bCs/>
                <w:color w:val="262626"/>
                <w:kern w:val="24"/>
                <w:sz w:val="20"/>
                <w:szCs w:val="20"/>
              </w:rPr>
              <w:t>size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Theme="minorEastAsia"/>
                <w:b/>
                <w:bCs/>
                <w:color w:val="262626"/>
                <w:kern w:val="24"/>
                <w:sz w:val="20"/>
                <w:szCs w:val="20"/>
              </w:rPr>
              <w:t>RefSeq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0510D7">
            <w:pPr>
              <w:widowControl/>
              <w:jc w:val="center"/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  <w:t>Stable</w:t>
            </w:r>
          </w:p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  <w:t>SLs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  <w:t>SRPS</w:t>
            </w:r>
          </w:p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Theme="minorEastAsia"/>
                <w:b/>
                <w:bCs/>
                <w:color w:val="262626"/>
                <w:kern w:val="24"/>
                <w:sz w:val="20"/>
                <w:szCs w:val="20"/>
              </w:rPr>
              <w:t>operons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  <w:t>Bi-cistronic</w:t>
            </w:r>
          </w:p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262626"/>
                <w:kern w:val="24"/>
                <w:sz w:val="20"/>
                <w:szCs w:val="20"/>
              </w:rPr>
              <w:t>operons</w:t>
            </w:r>
          </w:p>
        </w:tc>
      </w:tr>
      <w:tr w:rsidR="00FD4FC5" w:rsidRPr="009F3009" w:rsidTr="000510D7">
        <w:trPr>
          <w:trHeight w:val="514"/>
          <w:jc w:val="center"/>
        </w:trPr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0510D7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262626"/>
                <w:kern w:val="24"/>
                <w:sz w:val="20"/>
                <w:szCs w:val="20"/>
              </w:rPr>
              <w:t>Ruminic</w:t>
            </w:r>
            <w:r w:rsidR="00FD4FC5" w:rsidRPr="009F3009">
              <w:rPr>
                <w:rFonts w:eastAsia="Times New Roman"/>
                <w:i/>
                <w:iCs/>
                <w:color w:val="262626"/>
                <w:kern w:val="24"/>
                <w:sz w:val="20"/>
                <w:szCs w:val="20"/>
              </w:rPr>
              <w:t xml:space="preserve">lostridium cellulolyticum </w:t>
            </w:r>
            <w:r w:rsidR="00FD4FC5" w:rsidRPr="009F3009">
              <w:rPr>
                <w:rFonts w:eastAsia="Times New Roman"/>
                <w:iCs/>
                <w:color w:val="262626"/>
                <w:kern w:val="24"/>
                <w:sz w:val="20"/>
                <w:szCs w:val="20"/>
              </w:rPr>
              <w:t>H10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4.07 mb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NC_011898.1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1437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0510D7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53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11</w:t>
            </w:r>
          </w:p>
        </w:tc>
      </w:tr>
      <w:tr w:rsidR="00FD4FC5" w:rsidRPr="009F3009" w:rsidTr="000510D7">
        <w:trPr>
          <w:trHeight w:val="514"/>
          <w:jc w:val="center"/>
        </w:trPr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262626"/>
                <w:kern w:val="24"/>
                <w:sz w:val="20"/>
                <w:szCs w:val="20"/>
              </w:rPr>
              <w:t xml:space="preserve">Clostridium acetobutylicum </w:t>
            </w:r>
            <w:r w:rsidRPr="009F3009">
              <w:rPr>
                <w:rFonts w:eastAsia="Times New Roman"/>
                <w:iCs/>
                <w:color w:val="262626"/>
                <w:kern w:val="24"/>
                <w:sz w:val="20"/>
                <w:szCs w:val="20"/>
              </w:rPr>
              <w:t>ATCC 824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3.94 mb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NC_003030.1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2158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45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9</w:t>
            </w:r>
          </w:p>
        </w:tc>
      </w:tr>
      <w:tr w:rsidR="00FD4FC5" w:rsidRPr="009F3009" w:rsidTr="000510D7">
        <w:trPr>
          <w:trHeight w:val="514"/>
          <w:jc w:val="center"/>
        </w:trPr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0510D7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262626"/>
                <w:kern w:val="24"/>
                <w:sz w:val="20"/>
                <w:szCs w:val="20"/>
              </w:rPr>
              <w:t>C</w:t>
            </w:r>
            <w:r w:rsidR="00FD4FC5" w:rsidRPr="009F3009">
              <w:rPr>
                <w:rFonts w:eastAsia="Times New Roman"/>
                <w:i/>
                <w:iCs/>
                <w:color w:val="262626"/>
                <w:kern w:val="24"/>
                <w:sz w:val="20"/>
                <w:szCs w:val="20"/>
              </w:rPr>
              <w:t xml:space="preserve">lostridium thermocellum </w:t>
            </w:r>
            <w:r w:rsidR="00FD4FC5" w:rsidRPr="009F3009">
              <w:rPr>
                <w:rFonts w:eastAsia="Times New Roman"/>
                <w:iCs/>
                <w:color w:val="262626"/>
                <w:kern w:val="24"/>
                <w:sz w:val="20"/>
                <w:szCs w:val="20"/>
              </w:rPr>
              <w:t>ATCC 27405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3.84 mb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NC_009012.1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1007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32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7</w:t>
            </w:r>
          </w:p>
        </w:tc>
      </w:tr>
      <w:tr w:rsidR="00FD4FC5" w:rsidRPr="009F3009" w:rsidTr="000510D7">
        <w:trPr>
          <w:trHeight w:val="514"/>
          <w:jc w:val="center"/>
        </w:trPr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262626"/>
                <w:kern w:val="24"/>
                <w:sz w:val="20"/>
                <w:szCs w:val="20"/>
              </w:rPr>
              <w:t xml:space="preserve">Bacillus subtilis </w:t>
            </w:r>
            <w:r w:rsidRPr="009F3009">
              <w:rPr>
                <w:rFonts w:eastAsia="Times New Roman"/>
                <w:iCs/>
                <w:color w:val="262626"/>
                <w:kern w:val="24"/>
                <w:sz w:val="20"/>
                <w:szCs w:val="20"/>
              </w:rPr>
              <w:t>Str. 168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4.22 mb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NC_000964.3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1829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42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11</w:t>
            </w:r>
          </w:p>
        </w:tc>
      </w:tr>
      <w:tr w:rsidR="00FD4FC5" w:rsidRPr="009F3009" w:rsidTr="000510D7">
        <w:trPr>
          <w:trHeight w:val="514"/>
          <w:jc w:val="center"/>
        </w:trPr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262626"/>
                <w:kern w:val="24"/>
                <w:sz w:val="20"/>
                <w:szCs w:val="20"/>
              </w:rPr>
              <w:t xml:space="preserve">Escherichia coli </w:t>
            </w:r>
            <w:r w:rsidRPr="009F3009">
              <w:rPr>
                <w:rFonts w:eastAsia="Times New Roman"/>
                <w:iCs/>
                <w:color w:val="262626"/>
                <w:kern w:val="24"/>
                <w:sz w:val="20"/>
                <w:szCs w:val="20"/>
              </w:rPr>
              <w:t>Str. K-12 substr. MG1655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4.64 mb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NC_000913.3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8D5188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177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-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4FC5" w:rsidRPr="009F3009" w:rsidRDefault="00FD4FC5" w:rsidP="000510D7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262626"/>
                <w:kern w:val="24"/>
                <w:sz w:val="20"/>
                <w:szCs w:val="20"/>
              </w:rPr>
              <w:t>-</w:t>
            </w:r>
          </w:p>
        </w:tc>
      </w:tr>
    </w:tbl>
    <w:p w:rsidR="00CB3E27" w:rsidRPr="009F3009" w:rsidRDefault="00CB3E27" w:rsidP="00CB3E27">
      <w:pPr>
        <w:spacing w:line="480" w:lineRule="auto"/>
        <w:rPr>
          <w:sz w:val="24"/>
          <w:szCs w:val="24"/>
        </w:rPr>
      </w:pPr>
    </w:p>
    <w:p w:rsidR="00874EDE" w:rsidRPr="009F3009" w:rsidRDefault="00874EDE" w:rsidP="00CB3E27">
      <w:pPr>
        <w:spacing w:line="480" w:lineRule="auto"/>
        <w:sectPr w:rsidR="00874EDE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746780" w:rsidRPr="000C76A8" w:rsidRDefault="003A2606" w:rsidP="000510D7">
      <w:pPr>
        <w:spacing w:after="200" w:line="360" w:lineRule="auto"/>
        <w:rPr>
          <w:b/>
          <w:sz w:val="24"/>
          <w:szCs w:val="24"/>
        </w:rPr>
      </w:pPr>
      <w:r w:rsidRPr="000C76A8">
        <w:rPr>
          <w:b/>
          <w:sz w:val="24"/>
          <w:szCs w:val="24"/>
        </w:rPr>
        <w:lastRenderedPageBreak/>
        <w:t xml:space="preserve">Table S2. Calculation of read-depth difference for the predicted SRPS SLs in </w:t>
      </w:r>
      <w:r w:rsidRPr="000C76A8">
        <w:rPr>
          <w:b/>
          <w:i/>
          <w:sz w:val="24"/>
          <w:szCs w:val="24"/>
        </w:rPr>
        <w:t>Ccel</w:t>
      </w:r>
      <w:r w:rsidRPr="000C76A8">
        <w:rPr>
          <w:b/>
          <w:sz w:val="24"/>
          <w:szCs w:val="24"/>
        </w:rPr>
        <w:t xml:space="preserve">. </w:t>
      </w:r>
      <w:r w:rsidRPr="000C76A8">
        <w:rPr>
          <w:sz w:val="24"/>
          <w:szCs w:val="24"/>
        </w:rPr>
        <w:t xml:space="preserve">The </w:t>
      </w:r>
      <w:r w:rsidR="002F64CE" w:rsidRPr="000C76A8">
        <w:rPr>
          <w:sz w:val="24"/>
          <w:szCs w:val="24"/>
        </w:rPr>
        <w:t>Normalized R</w:t>
      </w:r>
      <w:r w:rsidRPr="000C76A8">
        <w:rPr>
          <w:sz w:val="24"/>
          <w:szCs w:val="24"/>
        </w:rPr>
        <w:t xml:space="preserve">ead-depth </w:t>
      </w:r>
      <w:r w:rsidR="002F64CE" w:rsidRPr="000C76A8">
        <w:rPr>
          <w:sz w:val="24"/>
          <w:szCs w:val="24"/>
        </w:rPr>
        <w:t xml:space="preserve">Difference (NRD) </w:t>
      </w:r>
      <w:r w:rsidRPr="000C76A8">
        <w:rPr>
          <w:sz w:val="24"/>
          <w:szCs w:val="24"/>
        </w:rPr>
        <w:t>data in cellulose, cellobiose and glucose carbon substrates from the dRNA-Seq study was used to calculate the difference in the read-depth of two neighboring genes flanked around the SLs.</w:t>
      </w:r>
      <w:r w:rsidR="007E38DC" w:rsidRPr="000C76A8">
        <w:rPr>
          <w:sz w:val="24"/>
          <w:szCs w:val="24"/>
        </w:rPr>
        <w:t xml:space="preserve"> “Bi” denotes the bi-cistronic operon.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029"/>
        <w:gridCol w:w="679"/>
        <w:gridCol w:w="808"/>
        <w:gridCol w:w="837"/>
        <w:gridCol w:w="1111"/>
        <w:gridCol w:w="1020"/>
        <w:gridCol w:w="874"/>
        <w:gridCol w:w="1130"/>
        <w:gridCol w:w="1054"/>
        <w:gridCol w:w="971"/>
        <w:gridCol w:w="1131"/>
        <w:gridCol w:w="1130"/>
        <w:gridCol w:w="1220"/>
      </w:tblGrid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2756" w:type="dxa"/>
            <w:gridSpan w:val="3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9F3009">
              <w:rPr>
                <w:rFonts w:eastAsiaTheme="minorEastAsia"/>
                <w:b/>
                <w:sz w:val="18"/>
                <w:szCs w:val="18"/>
              </w:rPr>
              <w:t>Cellulose</w:t>
            </w:r>
          </w:p>
        </w:tc>
        <w:tc>
          <w:tcPr>
            <w:tcW w:w="3024" w:type="dxa"/>
            <w:gridSpan w:val="3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9F3009">
              <w:rPr>
                <w:rFonts w:eastAsiaTheme="minorEastAsia"/>
                <w:b/>
                <w:sz w:val="18"/>
                <w:szCs w:val="18"/>
              </w:rPr>
              <w:t>Cellobiose</w:t>
            </w:r>
          </w:p>
        </w:tc>
        <w:tc>
          <w:tcPr>
            <w:tcW w:w="3156" w:type="dxa"/>
            <w:gridSpan w:val="3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9F3009">
              <w:rPr>
                <w:rFonts w:eastAsiaTheme="minorEastAsia"/>
                <w:b/>
                <w:sz w:val="18"/>
                <w:szCs w:val="18"/>
              </w:rPr>
              <w:t>Glucose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</w:tr>
      <w:tr w:rsidR="0049195F" w:rsidRPr="009F3009" w:rsidTr="001C4E3F">
        <w:trPr>
          <w:trHeight w:val="1156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Stem-loop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Operon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∆G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5' gene read-depth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3' gene read-depth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2F64CE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NRD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5' gene read-depth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3' gene read-depth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2F64CE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NRD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5' gene read-depth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3' gene read-depth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2F64CE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NRD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2F64CE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M</w:t>
            </w:r>
            <w:r w:rsidR="0050211B" w:rsidRPr="009F3009">
              <w:rPr>
                <w:rFonts w:eastAsiaTheme="minorEastAsia"/>
                <w:sz w:val="18"/>
                <w:szCs w:val="18"/>
              </w:rPr>
              <w:t xml:space="preserve">ax </w:t>
            </w:r>
            <w:r w:rsidRPr="009F3009">
              <w:rPr>
                <w:rFonts w:eastAsiaTheme="minorEastAsia"/>
                <w:sz w:val="18"/>
                <w:szCs w:val="18"/>
              </w:rPr>
              <w:t>NRD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Remarks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SL_RS00005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-19.7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159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0.091429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2136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1695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0.206461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1429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874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0.388383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0.388383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SL_RS00055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221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0.171946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118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0.508475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94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57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0.393617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0.508475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SL_RS00075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-14.1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-0.65306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140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84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100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0.447514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0.447514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SL_RS00440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656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0.974085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3094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74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0.976083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5422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268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0.950572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0.976083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SL_RS00755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80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-23.2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795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0.886792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92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0.858696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130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0.669231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0.886792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SL_RS01335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-25.2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967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132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0.863495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5526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1370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0.752081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6277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2499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0.60188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0.863495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SL_RS01350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-14.7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430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168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0.609302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3505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1799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0.486733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8393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3972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0.526748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0.609302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SL_RS01680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170-Bi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147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0.993197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554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0.976534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850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0.977647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0.993197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SL_RS01850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190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-15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34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59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-0.42372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205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307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-0.33224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197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446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-0.55829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-0.33224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SL_RS02130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-24.4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SL_RS02230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228-Bi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-21.2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1858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1709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0.080194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16161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14943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0.075367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5538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5244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0.053088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0.080194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SL_RS02395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237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1326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1568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-0.15433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2192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1744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0.20438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4662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3320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0.287859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0.287859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SL_RS02895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288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-19.9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SL_RS02990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295-Bi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246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1043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0.99233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1393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0.990668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SL_RS03180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314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-18.6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208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0.899038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733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0.944065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1036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226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0.781853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0.944065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SL_RS03695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376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-23.5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24668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8503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0.655302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28656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14389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0.497871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3968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2052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0.482863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0.655302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SL_RS03700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376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-26.8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85031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351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0.995872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14389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331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0.976996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2052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153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0.925439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0.995872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SL_RS03710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376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-14.5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547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5705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-0.90411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550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4232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-0.8700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203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950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-0.78631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-0.78631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lastRenderedPageBreak/>
              <w:t>SL_RS03715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376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-26.2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5705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0.991236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4232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100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0.976371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950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0.965263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0.991236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SL_RS03740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376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-16.3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73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0.945205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133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0.954887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48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0.895833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0.954887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SL_RS03930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391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-17.3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499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744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-0.32930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1296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1894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-0.31573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1652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2377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-0.30500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-0.30500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SL_RS03960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391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-20.7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2725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0.952294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6440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578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0.910248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5536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993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0.820629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0.952294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SL_RS04310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432-Bi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23.7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0.333333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42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0.637931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276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45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0.836957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0.836957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SL_RS05015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495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-20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84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0.857143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0.692308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0.606557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0.857143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SL_RS05150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511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-18.5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2721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0.951121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940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0.874468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122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32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0.737705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0.951121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SL_RS05250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514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-26.1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880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0.552273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346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0.615607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77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0.298701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0.615607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SL_RS05495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545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260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3267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-0.92041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148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1093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-0.86459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67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1273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-0.94736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-0.86459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SL_RS05655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566-Bi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-28.4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139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0.177515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814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503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0.382064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1194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681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0.429648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0.429648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SL_RS05685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569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-17.9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2045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128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0.937408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94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0.968085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72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0.805556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0.968085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SL_RS06165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617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-16.6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0.428571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0.717949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83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80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0.036145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0.717949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SL_RS06175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617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-14.4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0.821429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48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42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0.125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84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80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0.047619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0.821429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SL_RS06180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617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42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0.642857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80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0.575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0.642857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SL_RS06215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617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-24.7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0.571429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-0.31067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0.571429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SL_RS06275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622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62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0.887097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175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0.948571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147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0.891156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0.948571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SL_RS06525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632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SL_RS07065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693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0.745455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421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261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0.380048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940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0.738298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0.745455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SL_RS07075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693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-28.7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450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0.977778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4738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0.947657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878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111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0.873576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0.977778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SL_RS07235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716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-19.6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93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0.892473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436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44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0.899083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870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131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0.849425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0.899083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SL_RS07520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746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3253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650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0.800184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1729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357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0.793522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2562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764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0.701795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0.800184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SL_RS07530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746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-17.8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546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0.664835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247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100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0.595142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271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182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0.328413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0.664835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SL_RS08285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813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-20.3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104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0.655738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0.875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SL_RS08610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849-Bi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279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105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0.623656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1481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636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0.57056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4551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1413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0.689519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0.689519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SL_RS08720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863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-19.7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2136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36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0.983146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6982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0.971785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5963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226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0.9621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0.983146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SL_RS09085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898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-15.5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1879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129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0.931346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41895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1795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0.957155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19769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759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0.961607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0.961607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lastRenderedPageBreak/>
              <w:t>SL_RS09255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915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41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0.926829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339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0.926254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417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51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0.877698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0.926829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SL_RS10060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1000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6219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223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0.964142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18300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2367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0.870656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24934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4374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0.824577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0.964142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SL_RS10050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1000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-26.3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430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0.944186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2589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0.90421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4609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287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0.937731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0.944186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SL_RS10295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1018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-15.4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-0.35046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440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649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-0.32203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580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786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-0.26208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-0.26208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SL_RS10685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1052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-20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41638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1242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0.970171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79521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8757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0.889878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1191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54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0.95466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0.970171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SL_RS10675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1052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1599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2026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-0.21076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8982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17873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-0.49745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71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199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-0.64321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-0.21076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SL_RS10860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1073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SL_RS11420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1135-BI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-17.9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1528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238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0.844241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5991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910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0.848105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4475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1483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0.668603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0.848105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SL_RS12550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1247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38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18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0.526316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77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0.909091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215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59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0.725581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0.909091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SL_RS12610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1254-Bi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304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293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0.036184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537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1081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-0.50323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955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615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0.356021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0.356021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SL_RS13360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1341-Bi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-22.4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62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11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0.822581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73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0.917808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393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28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0.928753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0.928753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SL_RS13485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1354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-35.4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230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147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0.36087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481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467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0.029106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446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952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-0.53151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0.36087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SL_RS13510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1358-Bi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0.8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0.625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SL_RS13525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1359-Bi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-27.5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105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0.961905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178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0.966292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307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0.973941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0.973941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SL_RS13720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1382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-23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-0.55172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43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-0.44186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-0.44186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non-SRPS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SL_RS14235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1435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-23.3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SL_RS14390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1445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SL_RS14525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1466-Bi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-16.2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0.992806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259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0.992278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0.992806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SL_RS14630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1477-Bi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-16.7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13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-0.66666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123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0.682927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105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26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0.752381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0.752381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SL_RS15510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1560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-18.4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161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74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0.540373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669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389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0.418535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686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477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0.304665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0.540373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SL_RS15870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1600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-25.9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</w:t>
            </w:r>
          </w:p>
        </w:tc>
      </w:tr>
      <w:tr w:rsidR="0049195F" w:rsidRPr="009F3009" w:rsidTr="001C4E3F">
        <w:trPr>
          <w:trHeight w:val="291"/>
        </w:trPr>
        <w:tc>
          <w:tcPr>
            <w:tcW w:w="1406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SL_RS17245</w:t>
            </w:r>
          </w:p>
        </w:tc>
        <w:tc>
          <w:tcPr>
            <w:tcW w:w="102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1745</w:t>
            </w:r>
          </w:p>
        </w:tc>
        <w:tc>
          <w:tcPr>
            <w:tcW w:w="679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-18.6</w:t>
            </w:r>
          </w:p>
        </w:tc>
        <w:tc>
          <w:tcPr>
            <w:tcW w:w="808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889</w:t>
            </w:r>
          </w:p>
        </w:tc>
        <w:tc>
          <w:tcPr>
            <w:tcW w:w="837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1962</w:t>
            </w:r>
          </w:p>
        </w:tc>
        <w:tc>
          <w:tcPr>
            <w:tcW w:w="1111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-0.54689</w:t>
            </w:r>
          </w:p>
        </w:tc>
        <w:tc>
          <w:tcPr>
            <w:tcW w:w="10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4635</w:t>
            </w:r>
          </w:p>
        </w:tc>
        <w:tc>
          <w:tcPr>
            <w:tcW w:w="874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5332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5D0E08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-0.13072</w:t>
            </w:r>
          </w:p>
        </w:tc>
        <w:tc>
          <w:tcPr>
            <w:tcW w:w="1054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6528</w:t>
            </w:r>
          </w:p>
        </w:tc>
        <w:tc>
          <w:tcPr>
            <w:tcW w:w="971" w:type="dxa"/>
            <w:noWrap/>
            <w:vAlign w:val="center"/>
            <w:hideMark/>
          </w:tcPr>
          <w:p w:rsidR="0050211B" w:rsidRPr="009F3009" w:rsidRDefault="0050211B" w:rsidP="001C4E3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8018</w:t>
            </w:r>
          </w:p>
        </w:tc>
        <w:tc>
          <w:tcPr>
            <w:tcW w:w="1131" w:type="dxa"/>
            <w:noWrap/>
            <w:vAlign w:val="center"/>
            <w:hideMark/>
          </w:tcPr>
          <w:p w:rsidR="0050211B" w:rsidRPr="009F3009" w:rsidRDefault="0049195F" w:rsidP="001C4E3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-0.18583</w:t>
            </w:r>
          </w:p>
        </w:tc>
        <w:tc>
          <w:tcPr>
            <w:tcW w:w="1130" w:type="dxa"/>
            <w:noWrap/>
            <w:vAlign w:val="center"/>
            <w:hideMark/>
          </w:tcPr>
          <w:p w:rsidR="0050211B" w:rsidRPr="009F3009" w:rsidRDefault="0049195F" w:rsidP="0049195F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9F3009">
              <w:rPr>
                <w:color w:val="000000"/>
                <w:sz w:val="18"/>
                <w:szCs w:val="18"/>
              </w:rPr>
              <w:t>-0.13072</w:t>
            </w:r>
          </w:p>
        </w:tc>
        <w:tc>
          <w:tcPr>
            <w:tcW w:w="1220" w:type="dxa"/>
            <w:noWrap/>
            <w:vAlign w:val="center"/>
            <w:hideMark/>
          </w:tcPr>
          <w:p w:rsidR="0050211B" w:rsidRPr="009F3009" w:rsidRDefault="0050211B" w:rsidP="0049195F">
            <w:pPr>
              <w:widowControl/>
              <w:spacing w:after="160" w:line="259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9F3009">
              <w:rPr>
                <w:rFonts w:eastAsiaTheme="minorEastAsia"/>
                <w:sz w:val="18"/>
                <w:szCs w:val="18"/>
              </w:rPr>
              <w:t>SRPS</w:t>
            </w:r>
          </w:p>
        </w:tc>
      </w:tr>
    </w:tbl>
    <w:p w:rsidR="0050211B" w:rsidRPr="009F3009" w:rsidRDefault="0050211B" w:rsidP="00CB3E27">
      <w:pPr>
        <w:spacing w:line="480" w:lineRule="auto"/>
        <w:sectPr w:rsidR="0050211B" w:rsidRPr="009F3009" w:rsidSect="000C76A8">
          <w:pgSz w:w="15840" w:h="12240" w:orient="landscape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</w:p>
    <w:p w:rsidR="00CF5A9B" w:rsidRPr="00097EB2" w:rsidRDefault="00CF5A9B" w:rsidP="00CF5A9B">
      <w:pPr>
        <w:keepNext/>
        <w:widowControl/>
        <w:spacing w:after="200"/>
        <w:rPr>
          <w:rFonts w:eastAsia="DengXian"/>
          <w:b/>
          <w:iCs/>
          <w:color w:val="000000"/>
          <w:sz w:val="22"/>
          <w:szCs w:val="22"/>
        </w:rPr>
      </w:pPr>
      <w:r w:rsidRPr="00097EB2">
        <w:rPr>
          <w:rFonts w:eastAsia="DengXian"/>
          <w:b/>
          <w:iCs/>
          <w:color w:val="000000"/>
          <w:sz w:val="22"/>
          <w:szCs w:val="22"/>
        </w:rPr>
        <w:lastRenderedPageBreak/>
        <w:t xml:space="preserve">Table </w:t>
      </w:r>
      <w:r w:rsidR="00F0496F">
        <w:rPr>
          <w:rFonts w:eastAsia="DengXian"/>
          <w:b/>
          <w:iCs/>
          <w:color w:val="000000"/>
          <w:sz w:val="22"/>
          <w:szCs w:val="22"/>
        </w:rPr>
        <w:t>S3</w:t>
      </w:r>
      <w:r w:rsidRPr="00097EB2">
        <w:rPr>
          <w:rFonts w:eastAsia="DengXian"/>
          <w:b/>
          <w:iCs/>
          <w:color w:val="000000"/>
          <w:sz w:val="22"/>
          <w:szCs w:val="22"/>
        </w:rPr>
        <w:t xml:space="preserve">. Features of the identified poly-cistronic SRPS operons with the number of genes and their harbored SLs in </w:t>
      </w:r>
      <w:r w:rsidRPr="00097EB2">
        <w:rPr>
          <w:rFonts w:eastAsia="DengXian"/>
          <w:b/>
          <w:i/>
          <w:iCs/>
          <w:color w:val="000000"/>
          <w:sz w:val="22"/>
          <w:szCs w:val="22"/>
        </w:rPr>
        <w:t>C. cellulolyticum</w:t>
      </w:r>
      <w:r w:rsidRPr="00097EB2">
        <w:rPr>
          <w:rFonts w:eastAsia="DengXian"/>
          <w:b/>
          <w:iCs/>
          <w:color w:val="000000"/>
          <w:sz w:val="22"/>
          <w:szCs w:val="22"/>
        </w:rPr>
        <w:t>.</w:t>
      </w:r>
    </w:p>
    <w:tbl>
      <w:tblPr>
        <w:tblW w:w="15390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360"/>
        <w:gridCol w:w="957"/>
        <w:gridCol w:w="1019"/>
        <w:gridCol w:w="424"/>
        <w:gridCol w:w="424"/>
        <w:gridCol w:w="424"/>
        <w:gridCol w:w="1019"/>
        <w:gridCol w:w="953"/>
        <w:gridCol w:w="4500"/>
        <w:gridCol w:w="663"/>
        <w:gridCol w:w="2124"/>
        <w:gridCol w:w="1803"/>
      </w:tblGrid>
      <w:tr w:rsidR="00CF5A9B" w:rsidRPr="00097EB2" w:rsidTr="001B2183">
        <w:trPr>
          <w:cantSplit/>
          <w:trHeight w:val="1178"/>
          <w:jc w:val="center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Operon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Polarity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Operon start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Operon end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# genes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# SLs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 xml:space="preserve">SL strand 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SL start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SL end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Stem-loop structure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∆G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Ratio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F5A9B" w:rsidRPr="00097EB2" w:rsidRDefault="00CF5A9B" w:rsidP="001B2183">
            <w:pPr>
              <w:widowControl/>
              <w:ind w:right="113"/>
              <w:jc w:val="center"/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b/>
                <w:color w:val="000000"/>
                <w:sz w:val="18"/>
                <w:szCs w:val="18"/>
              </w:rPr>
              <w:t>Annotation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4073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1367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1415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((((((((((((......((((((....))))))...))))))))))))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-19.7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1:0:0:0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Chromosome replication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11177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12750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12440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12474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-14.1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1:1:1.35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Haloacid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12760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12800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(((((((((((((((((.......)))))))))))))))))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92021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101784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101327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101360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((((((((((((.((....))))).)))))))))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1:1:1:1:1:1:1:1:0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ATP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172536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177484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174252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174285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-23.2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1:0.94:0.94:0.94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ABC transporter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177505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177560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(((((((((((((((((((((............))))))..)))))))))))))))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-21.8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294975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301820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296220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296261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(((((((((((((((((........)))))))))))))))))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-25.2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1:1:1:0.58:0.58:0.58:0.67:0.67:0.67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ATP synthase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298955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298996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(((((((((((((.(((((....))))))))))).)))))))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-14.7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301825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301859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422059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428303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424482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424505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((((((((((....))))))))))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1:1:1.51:1.51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Phosphoglycerol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428310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428359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((((((((((((((((((((((......))))))))))))))))))))))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-22.7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481263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484098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483076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483143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(((((((((((((((((((((((((..................)))))))))))))))))))))))))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-24.4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0:00:01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544670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546728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546187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546215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(((((((((((......))))).))))))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1:01:00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660532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661710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661594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661632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(((((((((((((((((.....)))))))))))))))))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-19.9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1:0:0:0:0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723716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728092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726389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726424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((((((((((((((((....))))))))))))))))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-17.2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1:1.08:1.08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Diguanylate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728110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728162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((((((((((((((.((..((((.......))))..)).))))))))))))))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-18.6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838275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864108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842933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842967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-23.5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1.00:1.14:0.62:0.62:1.11:0.69:0.69:0.69:0.69:0.69:0.89:0.89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Cellulosome complex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845233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845286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((((((((((((((..((..(((.........)))..)).))))))))))))))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-26.8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849002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849039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(((((((.(((((((((....))))))))).)))))))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-14.5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851740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851778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(((((((((((((((((.....)))))))))))))))))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-26.2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860347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860374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(((((((((((......)))))))))))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-16.3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864130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864169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(((((((((((((((.........))))).))))))))))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-20.9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894101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906620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901607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901644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(((((((((((((((((....)))))))))))))))))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-17.3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1.00:1.00:1.00:1.00:1.00:1.00:1.00:1.00:1.00:1.00:1.00:1.00:1.00:1.00:1.00:1.00:1.20:1.20:1.20:1.20:1.20:1.20:0.00:0.00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Ribosomal protein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905137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905172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((((((((((((((((....))))))))))))))))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-20.7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1239924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1243099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1241316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1241346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(((((((((((((.....)))))))))))))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1.00:1.25:1.25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ABC transporter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1243174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1243217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((((((((((((((((((......)))))..)))))))))))))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1277219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1286951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1278581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1278614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1.00:0.00:0.00:0.00:0.00:0.00:0.00:0.00:0.00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ABC transporter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1294109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1304391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1301578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1301624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((((((((((.((.(((((........))))).))..))))))))))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-26.1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1.00:1.00:1.00:1.00:1.00:1.00:1.00:0.69:0.69:0.69:0.69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Pyridoxal-depen. decarboxylase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1304400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1304434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1346819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1352826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1348075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1348128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(((((((((((((((((((..(((.....)))..)).)))))))))))))))))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-22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1.00:1.00:0.95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1352874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1352901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((((((((((((....))))))))))))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1393138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1396397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1394533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1394566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(((((((((((((........)))))))))))))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-17.9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1.00:0.00:0.00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ABC transporter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1505662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1537237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1509008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1509040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-16.6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1.00:1.00:0.87:0.87:1.11:1.49:1.49:1.49:1.49:1.49:1.49:1.49:0.00:0.00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Sugar-binding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1512146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1512173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((((((((((((....))))))))))))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-14.4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1514433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1514464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(((((((((((((......)))))))))))))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-18.4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1531630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1531668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((((((((((((((.((.....)).))))))))))))))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-24.7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1548963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1555274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1554284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1554322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((((((((((((((...........))))))))))))))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1.00:1.00:1.00:0.00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Sugar ABC transporter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1604455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1606907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1606431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1606454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((.((((((((...))))))))))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1.00:1.00:1.00:0.00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1707355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1713745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1708114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1708140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((((((((((((...))))))))))))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-16.7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1.00:1.72:1.72:1.25:1.25:1.25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ABC transporter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1710105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1710155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((((((((((((((((...((((((...)))))).))))))))))))))))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-28.7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1713761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1713796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((((((((((((.(((....))).))))))))))))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-20.8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1743739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1745397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1745420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1745467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((((((((((((.(((.((...........)).)))))))))))))))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-19.6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1.00:0.00:0.00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ATPase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1806830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1820616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1813879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1813912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((((((((((((((......))))))))))))))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-24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1.00:0.74:0.74:0.79:0.79:0.79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Cellulose-binding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1818549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1818575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((((((((((((...))))))))))))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-17.8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1820661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1820695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(((((((((((.(((.....))).)))))))))))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-18.9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1975716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1982300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1975647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1975687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(((((((.((((((((((.....)))))))))).)))))))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-17.2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0.85:0.85:0.85:0.85:1.00:1.00:1.00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Dihydroxyacetone kinase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1978727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1978766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(((((((((((..(((((.....))))).)))))))))))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-20.3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2075423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2076220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2075375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2075411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-15.3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0.78:1.00:1.00:1.00:1.00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Chemotaxis protein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2076297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2076334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(((((((((((((((((....)))))))))))))))))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-19.7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2150635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2151774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2151880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2151904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((((((((((.....))))))))))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-15.5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0.00:0.00:0.00:0.00:1.00:1.00:1.00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Chemotaxis protein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915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2185763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2185999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2186035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2186071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(((((((((..(((((......))))).)))))))))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-16.2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1.00:1.00:0.96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2187198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2187220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((((((((((...))))))))))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-15.6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2345505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2354089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2345421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2345477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((((((((((((((((........(((...)))........))))))))))))))))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-23.3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1.40:1.40:1.40:1.57:1.57:1.00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Two-component system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2350047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2350099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((((((((((((.(((.((((((((.....)))))))))))))))))))))))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-26.3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2352888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2352922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(((((((((((.(((.....))).)))))))))))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-16.7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lastRenderedPageBreak/>
              <w:t>1018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2388471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2399850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2394967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2395006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((((((((((((((((.....))))))...))))))))))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-15.4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0.00:0.00:0.00:0.00:0.00:0.00:0.00:1.00:1.00:1.00:1.00:1.00:1.00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Flagellar biosynthesis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1052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2466969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2473329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2466885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2466933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((((((((((((.((((((((.......)))))))).))))))))))))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-28.3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1.42:0.84:0.84:1.00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2469971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2470000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(((((((((((........)))))))))))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-16.8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2471916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2471954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((((((.(((((((((.......))))))))).))))))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2515714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2518031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2516941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2516977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(((((((((..(((((......))))).)))))))))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-16.2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1.00:1.00:0.96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2518104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2518126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((((((((((...))))))))))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-15.6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1247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2998820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3001411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2999103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2999151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((((((((((((((..((.(((........)))))))))))))))))))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1.00:0.00:0.00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Membrane protein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3216073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3216073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3215973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3216018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(((((((((((((..(((((.......))))).)))))))))))))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0.56:0.56:1.00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Esterase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3218722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3218784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(((((((((((((((((((((((((((........)).)))))))))))))))))))))))))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-35.4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1382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3268624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3277915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3269498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3269545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((((((((((.(((((((((((....))))))))))).))))))))))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0.00:0.00:1.00:1.00:1.00:1.00:1.00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3376013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3392707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3385225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3385259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(((((((((((((((.....)))))))))))))))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-23.3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0.00:0.00:0.00:0.00:0.00:0.00:0.00:1.00:1.00:1.00:1.00:1.00:1.00:1.00:1.00:1.00:1.00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3410668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3413578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3410617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3410657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((((((((((((((((((.....))))))))))))))))))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-29.3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1.59:1.59:1.00:1.00:1.00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3412329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3412376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((((((((((((((...((........))....))))).)))))))))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-18.4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3619722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3621210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3619672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3619713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((((((((((((((.((((...)).)).))))))))))))))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-16.3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0.89:1.00:1.00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3620051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3620090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(((((((...(((((((........))))))).)))))))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-18.4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3695018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3699871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3695253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3695289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(((((((((((((((((...)))))))))))))))))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-25.9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0.00:1.00:1.00:1.00:1.00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Unknown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1745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3997446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4002355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3997405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3997434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((((((((((((......))))))))))))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-19.4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1.05:1.00:1.00:1.00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Acetolactate synthase</w:t>
            </w:r>
          </w:p>
        </w:tc>
      </w:tr>
      <w:tr w:rsidR="00CF5A9B" w:rsidRPr="00097EB2" w:rsidTr="001B2183">
        <w:trPr>
          <w:trHeight w:val="289"/>
          <w:jc w:val="center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+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3999045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3999081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((((((((((((((((.....))))))))))))))))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097EB2">
              <w:rPr>
                <w:rFonts w:eastAsia="Times New Roman"/>
                <w:color w:val="000000"/>
                <w:sz w:val="18"/>
                <w:szCs w:val="18"/>
              </w:rPr>
              <w:t>-18.6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80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F5A9B" w:rsidRPr="00097EB2" w:rsidRDefault="00CF5A9B" w:rsidP="001B2183">
            <w:pPr>
              <w:widowControl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CF5A9B" w:rsidRPr="00097EB2" w:rsidRDefault="00CF5A9B" w:rsidP="00CF5A9B">
      <w:pPr>
        <w:widowControl/>
        <w:spacing w:after="160" w:line="259" w:lineRule="auto"/>
        <w:jc w:val="left"/>
        <w:rPr>
          <w:rFonts w:eastAsia="DengXian"/>
          <w:sz w:val="24"/>
          <w:szCs w:val="24"/>
        </w:rPr>
        <w:sectPr w:rsidR="00CF5A9B" w:rsidRPr="00097EB2" w:rsidSect="00874EDE">
          <w:pgSz w:w="16838" w:h="11906" w:orient="landscape" w:code="9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</w:p>
    <w:p w:rsidR="00746780" w:rsidRPr="000C76A8" w:rsidRDefault="00F0496F" w:rsidP="000510D7">
      <w:pPr>
        <w:widowControl/>
        <w:spacing w:after="20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S4</w:t>
      </w:r>
      <w:r w:rsidR="00746780" w:rsidRPr="000C76A8">
        <w:rPr>
          <w:b/>
          <w:sz w:val="24"/>
          <w:szCs w:val="24"/>
        </w:rPr>
        <w:t xml:space="preserve">. Correlation between SLOFE-predicted transcript ratio and those experimentally measured for selected operons from </w:t>
      </w:r>
      <w:r w:rsidR="00746780" w:rsidRPr="000C76A8">
        <w:rPr>
          <w:b/>
          <w:i/>
          <w:sz w:val="24"/>
          <w:szCs w:val="24"/>
        </w:rPr>
        <w:t>Ccel</w:t>
      </w:r>
      <w:r w:rsidR="00746780" w:rsidRPr="000C76A8">
        <w:rPr>
          <w:b/>
          <w:sz w:val="24"/>
          <w:szCs w:val="24"/>
        </w:rPr>
        <w:t xml:space="preserve">, </w:t>
      </w:r>
      <w:r w:rsidR="00746780" w:rsidRPr="000C76A8">
        <w:rPr>
          <w:b/>
          <w:i/>
          <w:sz w:val="24"/>
          <w:szCs w:val="24"/>
        </w:rPr>
        <w:t>Cace</w:t>
      </w:r>
      <w:r w:rsidR="00746780" w:rsidRPr="000C76A8">
        <w:rPr>
          <w:b/>
          <w:sz w:val="24"/>
          <w:szCs w:val="24"/>
        </w:rPr>
        <w:t>,</w:t>
      </w:r>
      <w:r w:rsidR="00746780" w:rsidRPr="000C76A8">
        <w:rPr>
          <w:b/>
          <w:i/>
          <w:sz w:val="24"/>
          <w:szCs w:val="24"/>
        </w:rPr>
        <w:t xml:space="preserve"> Cthe </w:t>
      </w:r>
      <w:r w:rsidR="00746780" w:rsidRPr="000C76A8">
        <w:rPr>
          <w:b/>
          <w:sz w:val="24"/>
          <w:szCs w:val="24"/>
        </w:rPr>
        <w:t xml:space="preserve">and </w:t>
      </w:r>
      <w:r w:rsidR="00746780" w:rsidRPr="000C76A8">
        <w:rPr>
          <w:b/>
          <w:i/>
          <w:sz w:val="24"/>
          <w:szCs w:val="24"/>
        </w:rPr>
        <w:t>Bsub</w:t>
      </w:r>
      <w:r w:rsidR="00746780" w:rsidRPr="000C76A8">
        <w:rPr>
          <w:b/>
          <w:sz w:val="24"/>
          <w:szCs w:val="24"/>
        </w:rPr>
        <w:t xml:space="preserve">. </w:t>
      </w:r>
      <w:r w:rsidR="00746780" w:rsidRPr="000C76A8">
        <w:rPr>
          <w:sz w:val="24"/>
          <w:szCs w:val="24"/>
        </w:rPr>
        <w:t>These operons have skewed transcript ratios as predicted by SLOFE.</w:t>
      </w:r>
    </w:p>
    <w:tbl>
      <w:tblPr>
        <w:tblW w:w="93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4"/>
        <w:gridCol w:w="1576"/>
        <w:gridCol w:w="2430"/>
        <w:gridCol w:w="1350"/>
        <w:gridCol w:w="1620"/>
        <w:gridCol w:w="1440"/>
      </w:tblGrid>
      <w:tr w:rsidR="009667DA" w:rsidRPr="009F3009" w:rsidTr="009667DA">
        <w:trPr>
          <w:trHeight w:val="576"/>
        </w:trPr>
        <w:tc>
          <w:tcPr>
            <w:tcW w:w="944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Operon ID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Organism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Predicted</w:t>
            </w:r>
          </w:p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ratio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Correlation</w:t>
            </w:r>
          </w:p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with</w:t>
            </w:r>
          </w:p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transcript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Plot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color w:val="000000"/>
                <w:kern w:val="24"/>
                <w:sz w:val="20"/>
                <w:szCs w:val="20"/>
              </w:rPr>
              <w:t>Annotation</w:t>
            </w:r>
          </w:p>
        </w:tc>
      </w:tr>
      <w:tr w:rsidR="00746780" w:rsidRPr="009F3009" w:rsidTr="00FF035C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142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Clostridium</w:t>
            </w:r>
          </w:p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cellulolyticum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0.58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0.58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0.58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9667DA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0.698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FF035C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411E57ED" wp14:editId="17FFF37C">
                  <wp:extent cx="845820" cy="650875"/>
                  <wp:effectExtent l="0" t="0" r="0" b="0"/>
                  <wp:docPr id="33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 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845820" cy="65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ATP synthase</w:t>
            </w:r>
          </w:p>
        </w:tc>
      </w:tr>
      <w:tr w:rsidR="00746780" w:rsidRPr="009F3009" w:rsidTr="00FF035C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376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Clostridium</w:t>
            </w:r>
          </w:p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cellulolyticum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1.14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1.11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0.69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0.69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0.69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0.69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0.69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0.88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0.88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9667DA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0.751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FF035C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1ECEFDE3" wp14:editId="3155D00E">
                  <wp:extent cx="845820" cy="652780"/>
                  <wp:effectExtent l="0" t="0" r="0" b="0"/>
                  <wp:docPr id="33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 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84582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Cellulosome</w:t>
            </w:r>
          </w:p>
        </w:tc>
      </w:tr>
      <w:tr w:rsidR="00746780" w:rsidRPr="009F3009" w:rsidTr="00FF035C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693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Clostridium</w:t>
            </w:r>
          </w:p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cellulolyticum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A22412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1.72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1.72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0.91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0.91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0.91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9667DA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0.556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FF035C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1326A945" wp14:editId="0BB6DB2B">
                  <wp:extent cx="845820" cy="652780"/>
                  <wp:effectExtent l="0" t="0" r="0" b="0"/>
                  <wp:docPr id="334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 10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84582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ABC transporter</w:t>
            </w:r>
          </w:p>
        </w:tc>
      </w:tr>
      <w:tr w:rsidR="00FF035C" w:rsidRPr="009F3009" w:rsidTr="00FF035C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1000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Clostridium</w:t>
            </w:r>
          </w:p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iCs/>
                <w:color w:val="000000"/>
                <w:kern w:val="24"/>
                <w:sz w:val="20"/>
                <w:szCs w:val="20"/>
              </w:rPr>
              <w:t>cellulolyticum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1.26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9667DA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0.940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FF035C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4072594C" wp14:editId="7ACA1CAD">
                  <wp:extent cx="845820" cy="655955"/>
                  <wp:effectExtent l="0" t="0" r="0" b="0"/>
                  <wp:docPr id="335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 11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845820" cy="65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46780" w:rsidRPr="009F3009" w:rsidRDefault="00746780" w:rsidP="00FF035C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Two- component system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593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Clostridium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acetobutylicum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0.53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0.82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0.701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7B5C1AFC" wp14:editId="4254836F">
                  <wp:extent cx="845820" cy="650875"/>
                  <wp:effectExtent l="0" t="0" r="0" b="0"/>
                  <wp:docPr id="34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Picture 6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845820" cy="65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Cellulosome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1068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Clostridium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acetobutylicum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1.45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1.45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="00FF035C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="00FF035C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</w:t>
            </w:r>
            <w:r w:rsidR="00FF035C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0.672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5C9A9503" wp14:editId="0395C132">
                  <wp:extent cx="845820" cy="638175"/>
                  <wp:effectExtent l="0" t="0" r="0" b="9525"/>
                  <wp:docPr id="34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 8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845820" cy="638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Cell division protein and lipoprotein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482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Clostridium thermocellum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0.97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0.97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0.672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666B3A02" wp14:editId="3D113E87">
                  <wp:extent cx="845820" cy="654685"/>
                  <wp:effectExtent l="0" t="0" r="0" b="0"/>
                  <wp:docPr id="34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 7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0" y="0"/>
                            <a:ext cx="845820" cy="654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Amino acid-binding protein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1135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Clostridium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thermocellum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="009667DA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0.98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0.460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1D57CD21" wp14:editId="6330F4A5">
                  <wp:extent cx="845820" cy="649605"/>
                  <wp:effectExtent l="0" t="0" r="0" b="0"/>
                  <wp:docPr id="33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 1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845820" cy="649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Restriction endonuclease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Protein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lastRenderedPageBreak/>
              <w:t>531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Clostridium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thermocellum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1.09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1.09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1.09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0.802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0EFD3C7A" wp14:editId="0D026C75">
                  <wp:extent cx="845820" cy="652780"/>
                  <wp:effectExtent l="0" t="0" r="0" b="0"/>
                  <wp:docPr id="34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 6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0"/>
                            <a:ext cx="84582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Magnesium chelatase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679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Bacillus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subtilis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="00FF035C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0.773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445BC4C4" wp14:editId="66540864">
                  <wp:extent cx="845820" cy="649605"/>
                  <wp:effectExtent l="0" t="0" r="0" b="0"/>
                  <wp:docPr id="34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 3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845820" cy="649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ABC transporter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1491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Bacillus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subtilis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1.12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1.12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1.01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1.01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="00FF035C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0.762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33883055" wp14:editId="0E6F310A">
                  <wp:extent cx="845820" cy="655955"/>
                  <wp:effectExtent l="0" t="0" r="0" b="0"/>
                  <wp:docPr id="34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 4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845820" cy="65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C</w:t>
            </w:r>
            <w:r w:rsidR="00FF035C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haperone protein</w:t>
            </w:r>
          </w:p>
        </w:tc>
      </w:tr>
      <w:tr w:rsidR="00FF035C" w:rsidRPr="009F3009" w:rsidTr="009667DA">
        <w:trPr>
          <w:trHeight w:val="576"/>
        </w:trPr>
        <w:tc>
          <w:tcPr>
            <w:tcW w:w="9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1513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Bacillus</w:t>
            </w:r>
          </w:p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i/>
                <w:color w:val="000000"/>
                <w:kern w:val="24"/>
                <w:sz w:val="20"/>
                <w:szCs w:val="20"/>
              </w:rPr>
              <w:t>Subtilis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0.8318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0.75</w:t>
            </w:r>
            <w:r w:rsidR="007E4919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:</w:t>
            </w:r>
            <w:r w:rsidR="00FF035C"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9667DA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0.980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noProof/>
                <w:color w:val="000000"/>
                <w:kern w:val="24"/>
                <w:sz w:val="20"/>
                <w:szCs w:val="20"/>
              </w:rPr>
              <w:drawing>
                <wp:inline distT="0" distB="0" distL="0" distR="0" wp14:anchorId="4FA03FD6" wp14:editId="77DF107D">
                  <wp:extent cx="845820" cy="652780"/>
                  <wp:effectExtent l="0" t="0" r="0" b="0"/>
                  <wp:docPr id="34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 5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0"/>
                            <a:ext cx="84582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035C" w:rsidRPr="009F3009" w:rsidRDefault="00FF035C" w:rsidP="00A22412">
            <w:pPr>
              <w:widowControl/>
              <w:jc w:val="center"/>
              <w:rPr>
                <w:rFonts w:eastAsia="Times New Roman"/>
                <w:color w:val="000000"/>
                <w:kern w:val="24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kern w:val="24"/>
                <w:sz w:val="20"/>
                <w:szCs w:val="20"/>
              </w:rPr>
              <w:t>Mother cell lysis</w:t>
            </w:r>
          </w:p>
        </w:tc>
      </w:tr>
    </w:tbl>
    <w:p w:rsidR="00CB3E27" w:rsidRPr="009F3009" w:rsidRDefault="00CB3E27" w:rsidP="00CB3E27">
      <w:pPr>
        <w:spacing w:line="480" w:lineRule="auto"/>
      </w:pPr>
    </w:p>
    <w:p w:rsidR="009667DA" w:rsidRPr="009F3009" w:rsidRDefault="009667DA">
      <w:pPr>
        <w:sectPr w:rsidR="009667DA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10551F" w:rsidRPr="000C76A8" w:rsidRDefault="00E1228E" w:rsidP="0010551F">
      <w:pPr>
        <w:widowControl/>
        <w:spacing w:after="200" w:line="360" w:lineRule="auto"/>
        <w:rPr>
          <w:sz w:val="24"/>
          <w:szCs w:val="24"/>
        </w:rPr>
      </w:pPr>
      <w:r w:rsidRPr="000C76A8">
        <w:rPr>
          <w:b/>
          <w:sz w:val="24"/>
          <w:szCs w:val="24"/>
        </w:rPr>
        <w:lastRenderedPageBreak/>
        <w:t xml:space="preserve">Table </w:t>
      </w:r>
      <w:r w:rsidR="00F0496F">
        <w:rPr>
          <w:b/>
          <w:sz w:val="24"/>
          <w:szCs w:val="24"/>
        </w:rPr>
        <w:t>S5</w:t>
      </w:r>
      <w:r w:rsidRPr="000C76A8">
        <w:rPr>
          <w:b/>
          <w:sz w:val="24"/>
          <w:szCs w:val="24"/>
        </w:rPr>
        <w:t xml:space="preserve">. SLOFE-predicted ratios of the SRPS operons from </w:t>
      </w:r>
      <w:r w:rsidRPr="000C76A8">
        <w:rPr>
          <w:b/>
          <w:i/>
          <w:sz w:val="24"/>
          <w:szCs w:val="24"/>
        </w:rPr>
        <w:t xml:space="preserve">Ccel </w:t>
      </w:r>
      <w:r w:rsidRPr="000C76A8">
        <w:rPr>
          <w:b/>
          <w:sz w:val="24"/>
          <w:szCs w:val="24"/>
        </w:rPr>
        <w:t xml:space="preserve">(A), </w:t>
      </w:r>
      <w:r w:rsidRPr="000C76A8">
        <w:rPr>
          <w:b/>
          <w:i/>
          <w:sz w:val="24"/>
          <w:szCs w:val="24"/>
        </w:rPr>
        <w:t xml:space="preserve">Cthe </w:t>
      </w:r>
      <w:r w:rsidRPr="000C76A8">
        <w:rPr>
          <w:b/>
          <w:sz w:val="24"/>
          <w:szCs w:val="24"/>
        </w:rPr>
        <w:t xml:space="preserve">(B), </w:t>
      </w:r>
      <w:r w:rsidRPr="000C76A8">
        <w:rPr>
          <w:b/>
          <w:i/>
          <w:sz w:val="24"/>
          <w:szCs w:val="24"/>
        </w:rPr>
        <w:t xml:space="preserve">Cace </w:t>
      </w:r>
      <w:r w:rsidRPr="000C76A8">
        <w:rPr>
          <w:b/>
          <w:sz w:val="24"/>
          <w:szCs w:val="24"/>
        </w:rPr>
        <w:t xml:space="preserve">(C) and </w:t>
      </w:r>
      <w:r w:rsidRPr="000C76A8">
        <w:rPr>
          <w:b/>
          <w:i/>
          <w:sz w:val="24"/>
          <w:szCs w:val="24"/>
        </w:rPr>
        <w:t xml:space="preserve">Bsub </w:t>
      </w:r>
      <w:r w:rsidRPr="000C76A8">
        <w:rPr>
          <w:b/>
          <w:sz w:val="24"/>
          <w:szCs w:val="24"/>
        </w:rPr>
        <w:t>(D).</w:t>
      </w:r>
      <w:r w:rsidR="00FD3F52" w:rsidRPr="000C76A8">
        <w:rPr>
          <w:b/>
          <w:sz w:val="24"/>
          <w:szCs w:val="24"/>
        </w:rPr>
        <w:t xml:space="preserve"> </w:t>
      </w:r>
      <w:r w:rsidR="0010551F" w:rsidRPr="000C76A8">
        <w:rPr>
          <w:sz w:val="24"/>
          <w:szCs w:val="24"/>
        </w:rPr>
        <w:t>SLOFE predicted ratios for all the SRPS operons using ∆G of SLs.</w:t>
      </w:r>
    </w:p>
    <w:p w:rsidR="001700DB" w:rsidRPr="000C76A8" w:rsidRDefault="007E4919" w:rsidP="0010551F">
      <w:pPr>
        <w:widowControl/>
        <w:spacing w:after="200" w:line="360" w:lineRule="auto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A</w:t>
      </w:r>
      <w:r w:rsidRPr="000C76A8">
        <w:rPr>
          <w:sz w:val="24"/>
          <w:szCs w:val="24"/>
        </w:rPr>
        <w:t>)</w:t>
      </w:r>
      <w:r w:rsidRPr="000C76A8">
        <w:rPr>
          <w:b/>
          <w:sz w:val="24"/>
          <w:szCs w:val="24"/>
        </w:rPr>
        <w:t xml:space="preserve"> </w:t>
      </w:r>
      <w:r w:rsidRPr="000C76A8">
        <w:rPr>
          <w:sz w:val="24"/>
          <w:szCs w:val="24"/>
        </w:rPr>
        <w:t xml:space="preserve">SLOFE-predicted ratios of the SRPS operons from </w:t>
      </w:r>
      <w:r w:rsidRPr="000C76A8">
        <w:rPr>
          <w:i/>
          <w:sz w:val="24"/>
          <w:szCs w:val="24"/>
        </w:rPr>
        <w:t>Ccel</w:t>
      </w:r>
      <w:r w:rsidRPr="000C76A8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6930"/>
      </w:tblGrid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10551F"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# Operon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10551F"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# of genes</w:t>
            </w:r>
          </w:p>
        </w:tc>
        <w:tc>
          <w:tcPr>
            <w:tcW w:w="6930" w:type="dxa"/>
            <w:noWrap/>
            <w:vAlign w:val="center"/>
            <w:hideMark/>
          </w:tcPr>
          <w:p w:rsidR="00042322" w:rsidRPr="009F3009" w:rsidRDefault="00042322" w:rsidP="0010551F"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Ratio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0.89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1.354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42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80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0.94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142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0.58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0.58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0.58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0.62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170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0.96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190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1.5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1.5</w:t>
            </w:r>
          </w:p>
        </w:tc>
      </w:tr>
      <w:tr w:rsidR="00B164AE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B164AE" w:rsidRPr="009F3009" w:rsidRDefault="00B164AE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216</w:t>
            </w:r>
          </w:p>
        </w:tc>
        <w:tc>
          <w:tcPr>
            <w:tcW w:w="1260" w:type="dxa"/>
            <w:noWrap/>
            <w:vAlign w:val="center"/>
          </w:tcPr>
          <w:p w:rsidR="00B164AE" w:rsidRPr="009F3009" w:rsidRDefault="00B164AE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</w:tcPr>
          <w:p w:rsidR="00B164AE" w:rsidRPr="009F3009" w:rsidRDefault="00B164AE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1.00:0:0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228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0.91</w:t>
            </w:r>
          </w:p>
        </w:tc>
      </w:tr>
      <w:tr w:rsidR="00B164AE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B164AE" w:rsidRPr="009F3009" w:rsidRDefault="00B164AE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237</w:t>
            </w:r>
          </w:p>
        </w:tc>
        <w:tc>
          <w:tcPr>
            <w:tcW w:w="1260" w:type="dxa"/>
            <w:noWrap/>
            <w:vAlign w:val="center"/>
          </w:tcPr>
          <w:p w:rsidR="00B164AE" w:rsidRPr="009F3009" w:rsidRDefault="00B164AE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</w:tcPr>
          <w:p w:rsidR="00B164AE" w:rsidRPr="009F3009" w:rsidRDefault="00B164AE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 1.00:0</w:t>
            </w:r>
          </w:p>
        </w:tc>
      </w:tr>
      <w:tr w:rsidR="00B164AE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B164AE" w:rsidRPr="009F3009" w:rsidRDefault="00B164AE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288</w:t>
            </w:r>
          </w:p>
        </w:tc>
        <w:tc>
          <w:tcPr>
            <w:tcW w:w="1260" w:type="dxa"/>
            <w:noWrap/>
            <w:vAlign w:val="center"/>
          </w:tcPr>
          <w:p w:rsidR="00B164AE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930" w:type="dxa"/>
            <w:noWrap/>
          </w:tcPr>
          <w:p w:rsidR="00B164AE" w:rsidRPr="009F3009" w:rsidRDefault="00011A19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1.00:0:0:0:0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295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0.85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314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0.989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0.989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376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1.14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1.11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0.88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391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24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432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</w:tcPr>
          <w:p w:rsidR="00011A19" w:rsidRPr="009F3009" w:rsidRDefault="002A6387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 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495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0.805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0.805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511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514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0.74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545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2A6387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</w:tcPr>
          <w:p w:rsidR="00011A19" w:rsidRPr="009F3009" w:rsidRDefault="002A6387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 1.00:0.95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566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569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617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0.86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0.86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0.97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1.48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1.48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1.48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1.48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1.48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1.48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1.48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622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693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1.72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0.91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0.91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0.91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0.91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716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746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0.74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0.78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813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1.17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1.17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1.17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lastRenderedPageBreak/>
              <w:t>849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863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0.845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898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915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1000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0.8859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0.8859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0.8859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1.26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1018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1052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930" w:type="dxa"/>
            <w:noWrap/>
          </w:tcPr>
          <w:p w:rsidR="00011A19" w:rsidRPr="009F3009" w:rsidRDefault="00011A19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0.84:0.64: 1.00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1073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</w:tcPr>
          <w:p w:rsidR="00011A19" w:rsidRPr="009F3009" w:rsidRDefault="00011A19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 1.00:0.96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1135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1247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1254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1341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</w:tcPr>
          <w:p w:rsidR="00011A19" w:rsidRPr="009F3009" w:rsidRDefault="002A6387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1.60:1.00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1354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0.5649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0.5649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1358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</w:tcPr>
          <w:p w:rsidR="00011A19" w:rsidRPr="009F3009" w:rsidRDefault="002A6387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1.00:0.96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1359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</w:tcPr>
          <w:p w:rsidR="00011A19" w:rsidRPr="009F3009" w:rsidRDefault="002A6387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0.57:1.00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1382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1435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16</w:t>
            </w:r>
          </w:p>
        </w:tc>
        <w:tc>
          <w:tcPr>
            <w:tcW w:w="6930" w:type="dxa"/>
            <w:noWrap/>
          </w:tcPr>
          <w:p w:rsidR="00011A19" w:rsidRPr="009F3009" w:rsidRDefault="00011A19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0:0:0:0:0:0:0:1.00: 1.00: 1.00: 1.00: 1.00: 1.00: 1.00: 1.00: 1.00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1445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930" w:type="dxa"/>
            <w:noWrap/>
          </w:tcPr>
          <w:p w:rsidR="00011A19" w:rsidRPr="009F3009" w:rsidRDefault="00011A19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1.59:1.59: 1.00: 1.00: 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1466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0.96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1477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0.76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1560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  <w:noWrap/>
          </w:tcPr>
          <w:p w:rsidR="00011A19" w:rsidRPr="009F3009" w:rsidRDefault="00011A19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0.56: 1.00: 1.00</w:t>
            </w:r>
          </w:p>
        </w:tc>
      </w:tr>
      <w:tr w:rsidR="00011A19" w:rsidRPr="009F3009" w:rsidTr="002A6387">
        <w:trPr>
          <w:trHeight w:val="288"/>
        </w:trPr>
        <w:tc>
          <w:tcPr>
            <w:tcW w:w="117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1600</w:t>
            </w:r>
          </w:p>
        </w:tc>
        <w:tc>
          <w:tcPr>
            <w:tcW w:w="1260" w:type="dxa"/>
            <w:noWrap/>
            <w:vAlign w:val="center"/>
          </w:tcPr>
          <w:p w:rsidR="00011A19" w:rsidRPr="009F3009" w:rsidRDefault="00011A19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930" w:type="dxa"/>
            <w:noWrap/>
          </w:tcPr>
          <w:p w:rsidR="00011A19" w:rsidRPr="009F3009" w:rsidRDefault="002A6387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 1.00: 1.00: 1.00: 1.00</w:t>
            </w:r>
          </w:p>
        </w:tc>
      </w:tr>
      <w:tr w:rsidR="00042322" w:rsidRPr="009F3009" w:rsidTr="002A6387">
        <w:trPr>
          <w:trHeight w:val="288"/>
        </w:trPr>
        <w:tc>
          <w:tcPr>
            <w:tcW w:w="117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1745</w:t>
            </w:r>
          </w:p>
        </w:tc>
        <w:tc>
          <w:tcPr>
            <w:tcW w:w="1260" w:type="dxa"/>
            <w:noWrap/>
            <w:vAlign w:val="center"/>
            <w:hideMark/>
          </w:tcPr>
          <w:p w:rsidR="00042322" w:rsidRPr="009F3009" w:rsidRDefault="00042322" w:rsidP="009840FE"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930" w:type="dxa"/>
            <w:noWrap/>
            <w:hideMark/>
          </w:tcPr>
          <w:p w:rsidR="00042322" w:rsidRPr="009F3009" w:rsidRDefault="00042322" w:rsidP="009840FE">
            <w:pPr>
              <w:widowControl/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0.658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0.658</w:t>
            </w:r>
            <w:r w:rsidR="007E4919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0.658</w:t>
            </w:r>
          </w:p>
        </w:tc>
      </w:tr>
    </w:tbl>
    <w:p w:rsidR="00FD3F52" w:rsidRPr="009F3009" w:rsidRDefault="00FD3F52" w:rsidP="001700DB">
      <w:pPr>
        <w:spacing w:after="200"/>
        <w:rPr>
          <w:sz w:val="20"/>
          <w:szCs w:val="20"/>
        </w:rPr>
      </w:pPr>
    </w:p>
    <w:p w:rsidR="001700DB" w:rsidRPr="000C76A8" w:rsidRDefault="007E4919" w:rsidP="001700DB">
      <w:pPr>
        <w:spacing w:after="200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B</w:t>
      </w:r>
      <w:r w:rsidRPr="000C76A8">
        <w:rPr>
          <w:sz w:val="24"/>
          <w:szCs w:val="24"/>
        </w:rPr>
        <w:t>)</w:t>
      </w:r>
      <w:r w:rsidRPr="000C76A8">
        <w:rPr>
          <w:b/>
          <w:sz w:val="24"/>
          <w:szCs w:val="24"/>
        </w:rPr>
        <w:t xml:space="preserve"> </w:t>
      </w:r>
      <w:r w:rsidRPr="000C76A8">
        <w:rPr>
          <w:sz w:val="24"/>
          <w:szCs w:val="24"/>
        </w:rPr>
        <w:t xml:space="preserve">SLOFE-predicted ratios of the SRPS operons from </w:t>
      </w:r>
      <w:r w:rsidRPr="000C76A8">
        <w:rPr>
          <w:i/>
          <w:sz w:val="24"/>
          <w:szCs w:val="24"/>
        </w:rPr>
        <w:t>Cthe</w:t>
      </w:r>
      <w:r w:rsidRPr="000C76A8">
        <w:rPr>
          <w:sz w:val="24"/>
          <w:szCs w:val="24"/>
        </w:rPr>
        <w:t>.</w:t>
      </w:r>
    </w:p>
    <w:p w:rsidR="0010551F" w:rsidRPr="009F3009" w:rsidRDefault="0010551F" w:rsidP="0010551F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265"/>
        <w:gridCol w:w="7010"/>
      </w:tblGrid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# operon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#</w:t>
            </w:r>
            <w:r w:rsidR="001700DB" w:rsidRPr="009F3009">
              <w:rPr>
                <w:b/>
                <w:sz w:val="20"/>
                <w:szCs w:val="20"/>
              </w:rPr>
              <w:t xml:space="preserve"> </w:t>
            </w:r>
            <w:r w:rsidRPr="009F3009">
              <w:rPr>
                <w:b/>
                <w:sz w:val="20"/>
                <w:szCs w:val="20"/>
              </w:rPr>
              <w:t>of genes</w:t>
            </w:r>
          </w:p>
        </w:tc>
        <w:tc>
          <w:tcPr>
            <w:tcW w:w="7010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Ratio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275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0.77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357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0.96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482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0.97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531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1.09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548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1.33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552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728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747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0.46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791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0.99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lastRenderedPageBreak/>
              <w:t>794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804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0.65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0.65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806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938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957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1135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0.98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1209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1228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1353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1359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0.82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1395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0.9</w:t>
            </w:r>
            <w:r w:rsidR="00675511" w:rsidRPr="009F3009">
              <w:rPr>
                <w:sz w:val="20"/>
                <w:szCs w:val="20"/>
              </w:rPr>
              <w:t>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0.97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1465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0.65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1487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0.93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1522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1.52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1.52</w:t>
            </w:r>
          </w:p>
        </w:tc>
      </w:tr>
      <w:tr w:rsidR="00892B57" w:rsidRPr="009F3009" w:rsidTr="001700DB">
        <w:trPr>
          <w:trHeight w:val="288"/>
        </w:trPr>
        <w:tc>
          <w:tcPr>
            <w:tcW w:w="107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1536</w:t>
            </w:r>
          </w:p>
        </w:tc>
        <w:tc>
          <w:tcPr>
            <w:tcW w:w="1265" w:type="dxa"/>
            <w:noWrap/>
            <w:vAlign w:val="center"/>
            <w:hideMark/>
          </w:tcPr>
          <w:p w:rsidR="00892B57" w:rsidRPr="009F3009" w:rsidRDefault="00892B57" w:rsidP="003A66C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7010" w:type="dxa"/>
            <w:noWrap/>
            <w:hideMark/>
          </w:tcPr>
          <w:p w:rsidR="00892B57" w:rsidRPr="009F3009" w:rsidRDefault="00892B57" w:rsidP="003A66C8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</w:tbl>
    <w:p w:rsidR="007E4919" w:rsidRPr="009F3009" w:rsidRDefault="007E4919" w:rsidP="00FD3F52">
      <w:pPr>
        <w:spacing w:after="200"/>
        <w:rPr>
          <w:sz w:val="20"/>
          <w:szCs w:val="20"/>
        </w:rPr>
      </w:pPr>
    </w:p>
    <w:p w:rsidR="007E4919" w:rsidRPr="000C76A8" w:rsidRDefault="007E4919" w:rsidP="001700DB">
      <w:pPr>
        <w:spacing w:after="200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C</w:t>
      </w:r>
      <w:r w:rsidRPr="000C76A8">
        <w:rPr>
          <w:sz w:val="24"/>
          <w:szCs w:val="24"/>
        </w:rPr>
        <w:t>)</w:t>
      </w:r>
      <w:r w:rsidRPr="000C76A8">
        <w:rPr>
          <w:b/>
          <w:sz w:val="24"/>
          <w:szCs w:val="24"/>
        </w:rPr>
        <w:t xml:space="preserve"> </w:t>
      </w:r>
      <w:r w:rsidRPr="000C76A8">
        <w:rPr>
          <w:sz w:val="24"/>
          <w:szCs w:val="24"/>
        </w:rPr>
        <w:t xml:space="preserve"> SLOFE-predicted ratios of the SRPS operons from </w:t>
      </w:r>
      <w:r w:rsidRPr="000C76A8">
        <w:rPr>
          <w:i/>
          <w:sz w:val="24"/>
          <w:szCs w:val="24"/>
        </w:rPr>
        <w:t>Cace</w:t>
      </w:r>
      <w:r w:rsidRPr="000C76A8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440"/>
        <w:gridCol w:w="6745"/>
      </w:tblGrid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# operon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# of genes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Ratio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120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1.21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205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216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0.58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239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0.77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244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0.83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304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317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0.48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356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1.36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362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1.29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</w:t>
            </w:r>
            <w:r w:rsidR="00675511" w:rsidRPr="009F3009">
              <w:rPr>
                <w:sz w:val="20"/>
                <w:szCs w:val="20"/>
              </w:rPr>
              <w:t>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1.29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401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1.2013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466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1.39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481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1.24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593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0.82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614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1.12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633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635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lastRenderedPageBreak/>
              <w:t>673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1.24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715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730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1.7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738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1.03:</w:t>
            </w:r>
            <w:r w:rsidRPr="009F3009">
              <w:rPr>
                <w:sz w:val="20"/>
                <w:szCs w:val="20"/>
              </w:rPr>
              <w:t>1</w:t>
            </w:r>
            <w:r w:rsidR="00675511" w:rsidRPr="009F3009">
              <w:rPr>
                <w:sz w:val="20"/>
                <w:szCs w:val="20"/>
              </w:rPr>
              <w:t>.03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789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849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909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910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943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944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17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949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0.89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965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0.74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0.84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</w:t>
            </w:r>
            <w:r w:rsidR="00675511" w:rsidRPr="009F3009">
              <w:rPr>
                <w:sz w:val="20"/>
                <w:szCs w:val="20"/>
              </w:rPr>
              <w:t>84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967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981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0.57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986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1008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26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1.16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1.14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1068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1.45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1.45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1090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1.21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1.38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1132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1.52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1.31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1248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1283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1.17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1.17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1336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1.08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1359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1.35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1362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1.01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1412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1454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1.09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0.82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1519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35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F64C2F" w:rsidRPr="009F3009">
              <w:rPr>
                <w:sz w:val="20"/>
                <w:szCs w:val="20"/>
              </w:rPr>
              <w:t>:0</w:t>
            </w:r>
            <w:r w:rsidR="00675511" w:rsidRPr="009F3009">
              <w:rPr>
                <w:sz w:val="20"/>
                <w:szCs w:val="20"/>
              </w:rPr>
              <w:t>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</w:t>
            </w:r>
            <w:r w:rsidR="00675511" w:rsidRPr="009F3009">
              <w:rPr>
                <w:sz w:val="20"/>
                <w:szCs w:val="20"/>
              </w:rPr>
              <w:t>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0.92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1.03</w:t>
            </w:r>
            <w:r w:rsidR="007E38DC" w:rsidRPr="009F3009">
              <w:rPr>
                <w:sz w:val="20"/>
                <w:szCs w:val="20"/>
              </w:rPr>
              <w:t>:</w:t>
            </w:r>
            <w:r w:rsidR="00675511" w:rsidRPr="009F3009">
              <w:rPr>
                <w:sz w:val="20"/>
                <w:szCs w:val="20"/>
              </w:rPr>
              <w:t>1.03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1522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1537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F64C2F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1.05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1.05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1.05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1.05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1553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0.66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0.78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0.78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0.78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1566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1.29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1.29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1684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0.75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lastRenderedPageBreak/>
              <w:t>1749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0.96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1784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2.07</w:t>
            </w:r>
          </w:p>
        </w:tc>
      </w:tr>
      <w:tr w:rsidR="001700DB" w:rsidRPr="009F3009" w:rsidTr="001700DB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1793</w:t>
            </w:r>
          </w:p>
        </w:tc>
        <w:tc>
          <w:tcPr>
            <w:tcW w:w="1440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6745" w:type="dxa"/>
            <w:noWrap/>
            <w:vAlign w:val="center"/>
            <w:hideMark/>
          </w:tcPr>
          <w:p w:rsidR="001700DB" w:rsidRPr="009F3009" w:rsidRDefault="001700DB" w:rsidP="001700D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1.00</w:t>
            </w:r>
            <w:r w:rsidR="007E38DC"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1.16</w:t>
            </w:r>
          </w:p>
        </w:tc>
      </w:tr>
    </w:tbl>
    <w:p w:rsidR="001700DB" w:rsidRPr="009F3009" w:rsidRDefault="001700DB" w:rsidP="00FD3F52">
      <w:pPr>
        <w:spacing w:after="200"/>
        <w:rPr>
          <w:sz w:val="20"/>
          <w:szCs w:val="20"/>
        </w:rPr>
      </w:pPr>
    </w:p>
    <w:p w:rsidR="00E66B4F" w:rsidRPr="000C76A8" w:rsidRDefault="007E4919" w:rsidP="0010551F">
      <w:pPr>
        <w:spacing w:after="200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D</w:t>
      </w:r>
      <w:r w:rsidRPr="000C76A8">
        <w:rPr>
          <w:sz w:val="24"/>
          <w:szCs w:val="24"/>
        </w:rPr>
        <w:t xml:space="preserve">) SLOFE-predicted ratios of the SRPS s from </w:t>
      </w:r>
      <w:r w:rsidRPr="000C76A8">
        <w:rPr>
          <w:i/>
          <w:sz w:val="24"/>
          <w:szCs w:val="24"/>
        </w:rPr>
        <w:t>Bsub.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7015"/>
      </w:tblGrid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 xml:space="preserve"># 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#of genes</w:t>
            </w:r>
          </w:p>
        </w:tc>
        <w:tc>
          <w:tcPr>
            <w:tcW w:w="7015" w:type="dxa"/>
            <w:noWrap/>
            <w:vAlign w:val="center"/>
            <w:hideMark/>
          </w:tcPr>
          <w:p w:rsidR="00FE0865" w:rsidRPr="009F3009" w:rsidRDefault="00FE0865" w:rsidP="009840FE"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9F3009">
              <w:rPr>
                <w:b/>
                <w:sz w:val="20"/>
                <w:szCs w:val="20"/>
              </w:rPr>
              <w:t>Ratio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40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1.00:1.00:1.00:1.00:0:0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44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</w:t>
            </w:r>
            <w:r w:rsidR="00F64C2F" w:rsidRPr="009F3009">
              <w:rPr>
                <w:sz w:val="20"/>
                <w:szCs w:val="20"/>
              </w:rPr>
              <w:t>1.23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47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</w:t>
            </w:r>
            <w:r w:rsidR="00F64C2F" w:rsidRPr="009F3009">
              <w:rPr>
                <w:sz w:val="20"/>
                <w:szCs w:val="20"/>
              </w:rPr>
              <w:t>0.64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0.64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0.64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0.64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0.71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49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31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1.00:1.00:1.00:1.00:1.00: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1.85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1.85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1.85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1.85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1.85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1.85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1.85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1.32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1.32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130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0.93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0.93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136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</w:t>
            </w:r>
            <w:r w:rsidR="00F64C2F" w:rsidRPr="009F3009">
              <w:rPr>
                <w:sz w:val="20"/>
                <w:szCs w:val="20"/>
              </w:rPr>
              <w:t>0.90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200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341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1.07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1.07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361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</w:t>
            </w:r>
            <w:r w:rsidR="00F64C2F" w:rsidRPr="009F3009">
              <w:rPr>
                <w:sz w:val="20"/>
                <w:szCs w:val="20"/>
              </w:rPr>
              <w:t>1.06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1.06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1.06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1.06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1.06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1.06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1.06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1.06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394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1.00:0:0:0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406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0.99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0.78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460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1.00:0:0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679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0.90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0.90</w:t>
            </w:r>
            <w:r w:rsidRPr="009F3009">
              <w:rPr>
                <w:sz w:val="20"/>
                <w:szCs w:val="20"/>
              </w:rPr>
              <w:t>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692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1.00:1.00:1.00:1.00:1.00:1.00:0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744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10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0.89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0.89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836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</w:t>
            </w:r>
            <w:r w:rsidR="00F64C2F" w:rsidRPr="009F3009">
              <w:rPr>
                <w:sz w:val="20"/>
                <w:szCs w:val="20"/>
              </w:rPr>
              <w:t>1.12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1.12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925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1.10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1.10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1.10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1.10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0.91</w:t>
            </w:r>
            <w:r w:rsidRPr="009F3009">
              <w:rPr>
                <w:sz w:val="20"/>
                <w:szCs w:val="20"/>
              </w:rPr>
              <w:t>:0:0:0:0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934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</w:t>
            </w:r>
            <w:r w:rsidR="00F64C2F" w:rsidRPr="009F3009">
              <w:rPr>
                <w:sz w:val="20"/>
                <w:szCs w:val="20"/>
              </w:rPr>
              <w:t>1.19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1.19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961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11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1.00:1.00:1.00:1.00:1.00:1.00:1.00:</w:t>
            </w:r>
            <w:r w:rsidR="00F64C2F" w:rsidRPr="009F3009">
              <w:rPr>
                <w:sz w:val="20"/>
                <w:szCs w:val="20"/>
              </w:rPr>
              <w:t>0.81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0.83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964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1.00:0:0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1242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0:0:1.00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1461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64C2F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1.02</w:t>
            </w:r>
            <w:r w:rsidR="00FE0865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1.02</w:t>
            </w:r>
            <w:r w:rsidR="00FE0865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1.02</w:t>
            </w:r>
            <w:r w:rsidR="00FE0865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1.02</w:t>
            </w:r>
            <w:r w:rsidR="00FE0865" w:rsidRPr="009F3009">
              <w:rPr>
                <w:sz w:val="20"/>
                <w:szCs w:val="20"/>
              </w:rPr>
              <w:t>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1491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9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0:0:0:0:</w:t>
            </w:r>
            <w:r w:rsidR="00F64C2F" w:rsidRPr="009F3009">
              <w:rPr>
                <w:sz w:val="20"/>
                <w:szCs w:val="20"/>
              </w:rPr>
              <w:t>1.12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1.12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1.01</w:t>
            </w:r>
            <w:r w:rsidRPr="009F3009">
              <w:rPr>
                <w:sz w:val="20"/>
                <w:szCs w:val="20"/>
              </w:rPr>
              <w:t>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1492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64C2F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1.19</w:t>
            </w:r>
            <w:r w:rsidR="00FE0865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1.19</w:t>
            </w:r>
            <w:r w:rsidR="00FE0865" w:rsidRPr="009F3009">
              <w:rPr>
                <w:sz w:val="20"/>
                <w:szCs w:val="20"/>
              </w:rPr>
              <w:t>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1513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64C2F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0.83</w:t>
            </w:r>
            <w:r w:rsidR="00FE0865" w:rsidRPr="009F3009">
              <w:rPr>
                <w:sz w:val="20"/>
                <w:szCs w:val="20"/>
              </w:rPr>
              <w:t>:</w:t>
            </w:r>
            <w:r w:rsidRPr="009F3009">
              <w:rPr>
                <w:sz w:val="20"/>
                <w:szCs w:val="20"/>
              </w:rPr>
              <w:t>0.75</w:t>
            </w:r>
            <w:r w:rsidR="00FE0865" w:rsidRPr="009F3009">
              <w:rPr>
                <w:sz w:val="20"/>
                <w:szCs w:val="20"/>
              </w:rPr>
              <w:t>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1602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</w:t>
            </w:r>
            <w:r w:rsidR="00F64C2F" w:rsidRPr="009F3009">
              <w:rPr>
                <w:sz w:val="20"/>
                <w:szCs w:val="20"/>
              </w:rPr>
              <w:t>0.97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0.97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1672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0.8</w:t>
            </w:r>
            <w:r w:rsidR="00F64C2F" w:rsidRPr="009F3009">
              <w:rPr>
                <w:sz w:val="20"/>
                <w:szCs w:val="20"/>
              </w:rPr>
              <w:t>7</w:t>
            </w:r>
            <w:r w:rsidRPr="009F3009">
              <w:rPr>
                <w:sz w:val="20"/>
                <w:szCs w:val="20"/>
              </w:rPr>
              <w:t>:1.00:1.00:1.00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1693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</w:t>
            </w:r>
            <w:r w:rsidR="00F64C2F" w:rsidRPr="009F3009">
              <w:rPr>
                <w:sz w:val="20"/>
                <w:szCs w:val="20"/>
              </w:rPr>
              <w:t>1.31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lastRenderedPageBreak/>
              <w:t>1850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7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</w:t>
            </w:r>
            <w:r w:rsidR="00F64C2F" w:rsidRPr="009F3009">
              <w:rPr>
                <w:sz w:val="20"/>
                <w:szCs w:val="20"/>
              </w:rPr>
              <w:t>0.84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0.84</w:t>
            </w:r>
            <w:r w:rsidRPr="009F3009">
              <w:rPr>
                <w:sz w:val="20"/>
                <w:szCs w:val="20"/>
              </w:rPr>
              <w:t>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1894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5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0:0:0:0:1.00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1952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1.24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1.24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1956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0:0:0:1.00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1976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6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</w:t>
            </w:r>
            <w:r w:rsidR="00F64C2F" w:rsidRPr="009F3009">
              <w:rPr>
                <w:sz w:val="20"/>
                <w:szCs w:val="20"/>
              </w:rPr>
              <w:t>1.05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1.05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1990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1.00:1.00:1.00:1.00:1.00:</w:t>
            </w:r>
            <w:r w:rsidR="00F64C2F" w:rsidRPr="009F3009">
              <w:rPr>
                <w:sz w:val="20"/>
                <w:szCs w:val="20"/>
              </w:rPr>
              <w:t>0.80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0.80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0.92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2016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0:0:0:0:0:0:1.00:1.00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2030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</w:t>
            </w:r>
            <w:r w:rsidR="00F64C2F" w:rsidRPr="009F3009">
              <w:rPr>
                <w:sz w:val="20"/>
                <w:szCs w:val="20"/>
              </w:rPr>
              <w:t>2.11</w:t>
            </w:r>
            <w:r w:rsidRPr="009F3009">
              <w:rPr>
                <w:sz w:val="20"/>
                <w:szCs w:val="20"/>
              </w:rPr>
              <w:t>:</w:t>
            </w:r>
            <w:r w:rsidR="00F64C2F" w:rsidRPr="009F3009">
              <w:rPr>
                <w:sz w:val="20"/>
                <w:szCs w:val="20"/>
              </w:rPr>
              <w:t>2.11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2279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8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1.00:1.00:1.00:1.00:1.00:</w:t>
            </w:r>
            <w:r w:rsidR="00F64C2F" w:rsidRPr="009F3009">
              <w:rPr>
                <w:sz w:val="20"/>
                <w:szCs w:val="20"/>
              </w:rPr>
              <w:t>0.64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2358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3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0:1.00:1.00</w:t>
            </w:r>
          </w:p>
        </w:tc>
      </w:tr>
      <w:tr w:rsidR="00FE0865" w:rsidRPr="009F3009" w:rsidTr="00FE0865">
        <w:trPr>
          <w:trHeight w:val="288"/>
        </w:trPr>
        <w:tc>
          <w:tcPr>
            <w:tcW w:w="1165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2363</w:t>
            </w:r>
          </w:p>
        </w:tc>
        <w:tc>
          <w:tcPr>
            <w:tcW w:w="1170" w:type="dxa"/>
            <w:noWrap/>
            <w:vAlign w:val="center"/>
            <w:hideMark/>
          </w:tcPr>
          <w:p w:rsidR="00FE0865" w:rsidRPr="009F3009" w:rsidRDefault="00FE0865" w:rsidP="009840F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4</w:t>
            </w:r>
          </w:p>
        </w:tc>
        <w:tc>
          <w:tcPr>
            <w:tcW w:w="7015" w:type="dxa"/>
            <w:noWrap/>
            <w:hideMark/>
          </w:tcPr>
          <w:p w:rsidR="00FE0865" w:rsidRPr="009F3009" w:rsidRDefault="00FE0865" w:rsidP="009840FE">
            <w:pPr>
              <w:spacing w:line="360" w:lineRule="auto"/>
              <w:rPr>
                <w:sz w:val="20"/>
                <w:szCs w:val="20"/>
              </w:rPr>
            </w:pPr>
            <w:r w:rsidRPr="009F3009">
              <w:rPr>
                <w:sz w:val="20"/>
                <w:szCs w:val="20"/>
              </w:rPr>
              <w:t>0:0:0:1.00</w:t>
            </w:r>
          </w:p>
        </w:tc>
      </w:tr>
    </w:tbl>
    <w:p w:rsidR="00FE0865" w:rsidRPr="009F3009" w:rsidRDefault="00FE0865">
      <w:pPr>
        <w:sectPr w:rsidR="00FE0865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874EDE" w:rsidRPr="00D64A7E" w:rsidRDefault="00F0496F" w:rsidP="00D64A7E">
      <w:pPr>
        <w:keepNext/>
        <w:widowControl/>
        <w:spacing w:after="200" w:line="360" w:lineRule="auto"/>
        <w:rPr>
          <w:rFonts w:eastAsia="DengXian"/>
          <w:b/>
          <w:iCs/>
          <w:sz w:val="24"/>
          <w:szCs w:val="24"/>
        </w:rPr>
      </w:pPr>
      <w:r w:rsidRPr="00D64A7E">
        <w:rPr>
          <w:rFonts w:eastAsia="DengXian"/>
          <w:b/>
          <w:iCs/>
          <w:sz w:val="24"/>
          <w:szCs w:val="24"/>
        </w:rPr>
        <w:lastRenderedPageBreak/>
        <w:t>Table S6</w:t>
      </w:r>
      <w:r w:rsidR="00874EDE" w:rsidRPr="00D64A7E">
        <w:rPr>
          <w:rFonts w:eastAsia="DengXian"/>
          <w:b/>
          <w:iCs/>
          <w:sz w:val="24"/>
          <w:szCs w:val="24"/>
        </w:rPr>
        <w:t xml:space="preserve">. Average Pearson correlation coefficients of the six methods for transcript and protein level prediction among the SRPS operons of </w:t>
      </w:r>
      <w:r w:rsidR="00874EDE" w:rsidRPr="00D64A7E">
        <w:rPr>
          <w:rFonts w:eastAsia="DengXian"/>
          <w:b/>
          <w:i/>
          <w:iCs/>
          <w:sz w:val="24"/>
          <w:szCs w:val="24"/>
        </w:rPr>
        <w:t>C. cellulolyticum</w:t>
      </w:r>
      <w:r w:rsidR="00874EDE" w:rsidRPr="00D64A7E">
        <w:rPr>
          <w:rFonts w:eastAsia="DengXian"/>
          <w:b/>
          <w:iCs/>
          <w:sz w:val="24"/>
          <w:szCs w:val="24"/>
        </w:rPr>
        <w:t xml:space="preserve">, </w:t>
      </w:r>
      <w:r w:rsidR="00874EDE" w:rsidRPr="00D64A7E">
        <w:rPr>
          <w:rFonts w:eastAsia="DengXian"/>
          <w:b/>
          <w:i/>
          <w:iCs/>
          <w:sz w:val="24"/>
          <w:szCs w:val="24"/>
        </w:rPr>
        <w:t>C. thermocellum</w:t>
      </w:r>
      <w:r w:rsidR="00874EDE" w:rsidRPr="00D64A7E">
        <w:rPr>
          <w:rFonts w:eastAsia="DengXian"/>
          <w:b/>
          <w:iCs/>
          <w:sz w:val="24"/>
          <w:szCs w:val="24"/>
        </w:rPr>
        <w:t xml:space="preserve">, </w:t>
      </w:r>
      <w:r w:rsidR="00874EDE" w:rsidRPr="00D64A7E">
        <w:rPr>
          <w:rFonts w:eastAsia="DengXian"/>
          <w:b/>
          <w:i/>
          <w:iCs/>
          <w:sz w:val="24"/>
          <w:szCs w:val="24"/>
        </w:rPr>
        <w:t>C. acetobutylicum</w:t>
      </w:r>
      <w:r w:rsidR="00874EDE" w:rsidRPr="00D64A7E">
        <w:rPr>
          <w:rFonts w:eastAsia="DengXian"/>
          <w:b/>
          <w:iCs/>
          <w:sz w:val="24"/>
          <w:szCs w:val="24"/>
        </w:rPr>
        <w:t xml:space="preserve"> and </w:t>
      </w:r>
      <w:r w:rsidR="00874EDE" w:rsidRPr="00D64A7E">
        <w:rPr>
          <w:rFonts w:eastAsia="DengXian"/>
          <w:b/>
          <w:i/>
          <w:iCs/>
          <w:sz w:val="24"/>
          <w:szCs w:val="24"/>
        </w:rPr>
        <w:t>B. subtilis</w:t>
      </w:r>
      <w:r w:rsidR="00874EDE" w:rsidRPr="00D64A7E">
        <w:rPr>
          <w:rFonts w:eastAsia="DengXian"/>
          <w:b/>
          <w:iCs/>
          <w:sz w:val="24"/>
          <w:szCs w:val="24"/>
        </w:rPr>
        <w:t>.</w:t>
      </w:r>
    </w:p>
    <w:tbl>
      <w:tblPr>
        <w:tblW w:w="8355" w:type="dxa"/>
        <w:tblLayout w:type="fixed"/>
        <w:tblLook w:val="04A0" w:firstRow="1" w:lastRow="0" w:firstColumn="1" w:lastColumn="0" w:noHBand="0" w:noVBand="1"/>
      </w:tblPr>
      <w:tblGrid>
        <w:gridCol w:w="1584"/>
        <w:gridCol w:w="1440"/>
        <w:gridCol w:w="888"/>
        <w:gridCol w:w="888"/>
        <w:gridCol w:w="889"/>
        <w:gridCol w:w="888"/>
        <w:gridCol w:w="889"/>
        <w:gridCol w:w="889"/>
      </w:tblGrid>
      <w:tr w:rsidR="00874EDE" w:rsidRPr="00097EB2" w:rsidTr="00874EDE">
        <w:trPr>
          <w:trHeight w:val="270"/>
        </w:trPr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  <w:r w:rsidRPr="00097EB2">
              <w:rPr>
                <w:rFonts w:eastAsia="DengXian"/>
                <w:b/>
                <w:sz w:val="18"/>
                <w:szCs w:val="18"/>
              </w:rPr>
              <w:t>Bacterial species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  <w:r w:rsidRPr="00097EB2">
              <w:rPr>
                <w:rFonts w:eastAsia="DengXian"/>
                <w:b/>
                <w:sz w:val="18"/>
                <w:szCs w:val="18"/>
              </w:rPr>
              <w:t>CAI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  <w:r w:rsidRPr="00097EB2">
              <w:rPr>
                <w:rFonts w:eastAsia="DengXian"/>
                <w:b/>
                <w:sz w:val="18"/>
                <w:szCs w:val="18"/>
              </w:rPr>
              <w:t>MELP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  <w:r w:rsidRPr="00097EB2">
              <w:rPr>
                <w:rFonts w:eastAsia="DengXian"/>
                <w:b/>
                <w:sz w:val="18"/>
                <w:szCs w:val="18"/>
              </w:rPr>
              <w:t>RCBS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  <w:r w:rsidRPr="00097EB2">
              <w:rPr>
                <w:rFonts w:eastAsia="DengXian"/>
                <w:b/>
                <w:sz w:val="18"/>
                <w:szCs w:val="18"/>
              </w:rPr>
              <w:t>RCA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  <w:r w:rsidRPr="00097EB2">
              <w:rPr>
                <w:rFonts w:eastAsia="DengXian"/>
                <w:b/>
                <w:sz w:val="18"/>
                <w:szCs w:val="18"/>
              </w:rPr>
              <w:t>Gene-order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b/>
                <w:sz w:val="18"/>
                <w:szCs w:val="18"/>
              </w:rPr>
            </w:pPr>
            <w:r w:rsidRPr="00097EB2">
              <w:rPr>
                <w:rFonts w:eastAsia="DengXian"/>
                <w:b/>
                <w:sz w:val="18"/>
                <w:szCs w:val="18"/>
              </w:rPr>
              <w:t>SLOFE</w:t>
            </w:r>
          </w:p>
        </w:tc>
      </w:tr>
      <w:tr w:rsidR="00874EDE" w:rsidRPr="00097EB2" w:rsidTr="00874EDE">
        <w:trPr>
          <w:trHeight w:val="270"/>
        </w:trPr>
        <w:tc>
          <w:tcPr>
            <w:tcW w:w="158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i/>
                <w:iCs/>
                <w:sz w:val="18"/>
                <w:szCs w:val="18"/>
              </w:rPr>
            </w:pPr>
            <w:r w:rsidRPr="00097EB2">
              <w:rPr>
                <w:rFonts w:eastAsia="DengXian"/>
                <w:i/>
                <w:iCs/>
                <w:sz w:val="18"/>
                <w:szCs w:val="18"/>
              </w:rPr>
              <w:t>C. cellulolyticum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Transcript level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0.364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-0.074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-0.004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0.333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0.414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0.587</w:t>
            </w:r>
          </w:p>
        </w:tc>
      </w:tr>
      <w:tr w:rsidR="00874EDE" w:rsidRPr="00097EB2" w:rsidTr="00874EDE">
        <w:trPr>
          <w:trHeight w:val="270"/>
        </w:trPr>
        <w:tc>
          <w:tcPr>
            <w:tcW w:w="15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Protein level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0.383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-0.029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-0.075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0.324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0.408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0.621</w:t>
            </w:r>
          </w:p>
        </w:tc>
      </w:tr>
      <w:tr w:rsidR="00874EDE" w:rsidRPr="00097EB2" w:rsidTr="00874EDE">
        <w:trPr>
          <w:trHeight w:val="270"/>
        </w:trPr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i/>
                <w:iCs/>
                <w:sz w:val="18"/>
                <w:szCs w:val="18"/>
              </w:rPr>
            </w:pPr>
            <w:r w:rsidRPr="00097EB2">
              <w:rPr>
                <w:rFonts w:eastAsia="DengXian"/>
                <w:i/>
                <w:iCs/>
                <w:sz w:val="18"/>
                <w:szCs w:val="18"/>
              </w:rPr>
              <w:t>C. thermocellum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Transcript level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-0.034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-0.148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0.032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0.106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0.044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0.342</w:t>
            </w:r>
          </w:p>
        </w:tc>
      </w:tr>
      <w:tr w:rsidR="00874EDE" w:rsidRPr="00097EB2" w:rsidTr="00874EDE">
        <w:trPr>
          <w:trHeight w:val="270"/>
        </w:trPr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i/>
                <w:iCs/>
                <w:sz w:val="18"/>
                <w:szCs w:val="18"/>
              </w:rPr>
            </w:pPr>
            <w:r w:rsidRPr="00097EB2">
              <w:rPr>
                <w:rFonts w:eastAsia="DengXian"/>
                <w:i/>
                <w:iCs/>
                <w:sz w:val="18"/>
                <w:szCs w:val="18"/>
              </w:rPr>
              <w:t>C. acetobutylicum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Transcript level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0.230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-0.136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-0.062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0.016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-0.125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0.293</w:t>
            </w:r>
          </w:p>
        </w:tc>
      </w:tr>
      <w:tr w:rsidR="00874EDE" w:rsidRPr="00097EB2" w:rsidTr="00874EDE">
        <w:trPr>
          <w:trHeight w:val="270"/>
        </w:trPr>
        <w:tc>
          <w:tcPr>
            <w:tcW w:w="158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i/>
                <w:iCs/>
                <w:sz w:val="18"/>
                <w:szCs w:val="18"/>
              </w:rPr>
            </w:pPr>
            <w:r w:rsidRPr="00097EB2">
              <w:rPr>
                <w:rFonts w:eastAsia="DengXian"/>
                <w:i/>
                <w:iCs/>
                <w:sz w:val="18"/>
                <w:szCs w:val="18"/>
              </w:rPr>
              <w:t>B. subtilis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Transcript level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0.082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-0.284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-0.084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0.095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0.147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0.464</w:t>
            </w:r>
          </w:p>
        </w:tc>
      </w:tr>
      <w:tr w:rsidR="00874EDE" w:rsidRPr="00097EB2" w:rsidTr="00874EDE">
        <w:trPr>
          <w:trHeight w:val="270"/>
        </w:trPr>
        <w:tc>
          <w:tcPr>
            <w:tcW w:w="15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Protein level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0.298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0.055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0.301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-0.214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0.194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EDE" w:rsidRPr="00097EB2" w:rsidRDefault="00874EDE" w:rsidP="00874EDE">
            <w:pPr>
              <w:widowControl/>
              <w:spacing w:after="160" w:line="259" w:lineRule="auto"/>
              <w:jc w:val="center"/>
              <w:rPr>
                <w:rFonts w:eastAsia="DengXian"/>
                <w:sz w:val="18"/>
                <w:szCs w:val="18"/>
              </w:rPr>
            </w:pPr>
            <w:r w:rsidRPr="00097EB2">
              <w:rPr>
                <w:rFonts w:eastAsia="DengXian"/>
                <w:sz w:val="18"/>
                <w:szCs w:val="18"/>
              </w:rPr>
              <w:t>0.435</w:t>
            </w:r>
          </w:p>
        </w:tc>
      </w:tr>
    </w:tbl>
    <w:p w:rsidR="00874EDE" w:rsidRPr="00097EB2" w:rsidRDefault="00874EDE" w:rsidP="00874EDE">
      <w:pPr>
        <w:widowControl/>
        <w:spacing w:after="160" w:line="259" w:lineRule="auto"/>
        <w:jc w:val="left"/>
        <w:rPr>
          <w:rFonts w:eastAsia="DengXian"/>
          <w:sz w:val="24"/>
          <w:szCs w:val="24"/>
        </w:rPr>
      </w:pPr>
    </w:p>
    <w:p w:rsidR="00874EDE" w:rsidRDefault="00874EDE" w:rsidP="000510D7">
      <w:pPr>
        <w:autoSpaceDE w:val="0"/>
        <w:autoSpaceDN w:val="0"/>
        <w:adjustRightInd w:val="0"/>
        <w:spacing w:after="200" w:line="360" w:lineRule="auto"/>
        <w:rPr>
          <w:rFonts w:eastAsia="SimHei"/>
          <w:b/>
          <w:sz w:val="24"/>
          <w:szCs w:val="24"/>
        </w:rPr>
      </w:pPr>
    </w:p>
    <w:p w:rsidR="00E66B4F" w:rsidRPr="000C76A8" w:rsidRDefault="00F0496F" w:rsidP="000510D7">
      <w:pPr>
        <w:autoSpaceDE w:val="0"/>
        <w:autoSpaceDN w:val="0"/>
        <w:adjustRightInd w:val="0"/>
        <w:spacing w:after="200" w:line="360" w:lineRule="auto"/>
        <w:rPr>
          <w:sz w:val="24"/>
          <w:szCs w:val="24"/>
        </w:rPr>
      </w:pPr>
      <w:r>
        <w:rPr>
          <w:rFonts w:eastAsia="SimHei"/>
          <w:b/>
          <w:sz w:val="24"/>
          <w:szCs w:val="24"/>
        </w:rPr>
        <w:t>Table S7</w:t>
      </w:r>
      <w:r w:rsidR="00E66B4F" w:rsidRPr="000C76A8">
        <w:rPr>
          <w:rFonts w:eastAsia="SimHei"/>
          <w:b/>
          <w:sz w:val="24"/>
          <w:szCs w:val="24"/>
        </w:rPr>
        <w:t xml:space="preserve">. Pearson </w:t>
      </w:r>
      <w:r w:rsidR="00E66B4F" w:rsidRPr="000C76A8">
        <w:rPr>
          <w:b/>
          <w:sz w:val="24"/>
          <w:szCs w:val="24"/>
        </w:rPr>
        <w:t xml:space="preserve">correlation coefficients between predicted ratio and experimentally measured ratio for the SRPS </w:t>
      </w:r>
      <w:r w:rsidR="001700DB" w:rsidRPr="000C76A8">
        <w:rPr>
          <w:b/>
          <w:sz w:val="24"/>
          <w:szCs w:val="24"/>
        </w:rPr>
        <w:t>operon</w:t>
      </w:r>
      <w:r w:rsidR="00E66B4F" w:rsidRPr="000C76A8">
        <w:rPr>
          <w:b/>
          <w:sz w:val="24"/>
          <w:szCs w:val="24"/>
        </w:rPr>
        <w:t xml:space="preserve">s of </w:t>
      </w:r>
      <w:r w:rsidR="00E66B4F" w:rsidRPr="000C76A8">
        <w:rPr>
          <w:b/>
          <w:i/>
          <w:sz w:val="24"/>
          <w:szCs w:val="24"/>
        </w:rPr>
        <w:t>Ccel</w:t>
      </w:r>
      <w:r w:rsidR="00E66B4F" w:rsidRPr="000C76A8">
        <w:rPr>
          <w:b/>
          <w:sz w:val="24"/>
          <w:szCs w:val="24"/>
        </w:rPr>
        <w:t xml:space="preserve">, for each of the six methods (CAI, RCA, RCBS, MELP, Gene-order and </w:t>
      </w:r>
      <w:r w:rsidR="00E66B4F" w:rsidRPr="000C76A8">
        <w:rPr>
          <w:b/>
          <w:bCs/>
          <w:sz w:val="24"/>
          <w:szCs w:val="24"/>
        </w:rPr>
        <w:t>SLOFE</w:t>
      </w:r>
      <w:r w:rsidR="00E66B4F" w:rsidRPr="000C76A8">
        <w:rPr>
          <w:b/>
          <w:sz w:val="24"/>
          <w:szCs w:val="24"/>
        </w:rPr>
        <w:t xml:space="preserve">). </w:t>
      </w:r>
      <w:r w:rsidR="00E66B4F" w:rsidRPr="000C76A8">
        <w:rPr>
          <w:sz w:val="24"/>
          <w:szCs w:val="24"/>
        </w:rPr>
        <w:t>Correlations with the experimentally measured abundance of transcripts (</w:t>
      </w:r>
      <w:r w:rsidR="00E66B4F" w:rsidRPr="000C76A8">
        <w:rPr>
          <w:b/>
          <w:sz w:val="24"/>
          <w:szCs w:val="24"/>
        </w:rPr>
        <w:t>A</w:t>
      </w:r>
      <w:r w:rsidR="00E66B4F" w:rsidRPr="000C76A8">
        <w:rPr>
          <w:sz w:val="24"/>
          <w:szCs w:val="24"/>
        </w:rPr>
        <w:t>) and proteins (</w:t>
      </w:r>
      <w:r w:rsidR="00E66B4F" w:rsidRPr="000C76A8">
        <w:rPr>
          <w:b/>
          <w:sz w:val="24"/>
          <w:szCs w:val="24"/>
        </w:rPr>
        <w:t>B</w:t>
      </w:r>
      <w:r w:rsidR="00E66B4F" w:rsidRPr="000C76A8">
        <w:rPr>
          <w:sz w:val="24"/>
          <w:szCs w:val="24"/>
        </w:rPr>
        <w:t>) were both shown.</w:t>
      </w:r>
    </w:p>
    <w:p w:rsidR="00E66B4F" w:rsidRPr="000C76A8" w:rsidRDefault="00E66B4F" w:rsidP="00736A26">
      <w:pPr>
        <w:spacing w:after="200" w:line="360" w:lineRule="auto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A</w:t>
      </w:r>
      <w:r w:rsidRPr="000C76A8">
        <w:rPr>
          <w:sz w:val="24"/>
          <w:szCs w:val="24"/>
        </w:rPr>
        <w:t>) Correlations with the experimentally measured abundance of transcripts.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90"/>
        <w:gridCol w:w="1080"/>
        <w:gridCol w:w="1170"/>
        <w:gridCol w:w="1170"/>
        <w:gridCol w:w="1170"/>
        <w:gridCol w:w="1170"/>
        <w:gridCol w:w="1170"/>
      </w:tblGrid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#Operon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 of gene</w:t>
            </w:r>
          </w:p>
        </w:tc>
        <w:tc>
          <w:tcPr>
            <w:tcW w:w="625" w:type="pct"/>
            <w:gridSpan w:val="2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shd w:val="clear" w:color="000000" w:fill="FBE5E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0.164</w:t>
            </w:r>
          </w:p>
        </w:tc>
        <w:tc>
          <w:tcPr>
            <w:tcW w:w="625" w:type="pct"/>
            <w:shd w:val="clear" w:color="000000" w:fill="FBDAD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0.060</w:t>
            </w:r>
          </w:p>
        </w:tc>
        <w:tc>
          <w:tcPr>
            <w:tcW w:w="625" w:type="pct"/>
            <w:shd w:val="clear" w:color="000000" w:fill="FABCB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-0.221</w:t>
            </w:r>
          </w:p>
        </w:tc>
        <w:tc>
          <w:tcPr>
            <w:tcW w:w="625" w:type="pct"/>
            <w:shd w:val="clear" w:color="000000" w:fill="EBF6F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0.441</w:t>
            </w:r>
          </w:p>
        </w:tc>
        <w:tc>
          <w:tcPr>
            <w:tcW w:w="625" w:type="pct"/>
            <w:shd w:val="clear" w:color="FFD320" w:fill="A6DAB5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0.726</w:t>
            </w:r>
          </w:p>
        </w:tc>
        <w:tc>
          <w:tcPr>
            <w:tcW w:w="625" w:type="pct"/>
            <w:shd w:val="clear" w:color="000000" w:fill="E0F1E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0.488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85CC9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0.863</w:t>
            </w:r>
          </w:p>
        </w:tc>
        <w:tc>
          <w:tcPr>
            <w:tcW w:w="625" w:type="pct"/>
            <w:shd w:val="clear" w:color="000000" w:fill="F86E7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-0.945</w:t>
            </w:r>
          </w:p>
        </w:tc>
        <w:tc>
          <w:tcPr>
            <w:tcW w:w="625" w:type="pct"/>
            <w:shd w:val="clear" w:color="FFD320" w:fill="78C78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0.916</w:t>
            </w:r>
          </w:p>
        </w:tc>
        <w:tc>
          <w:tcPr>
            <w:tcW w:w="625" w:type="pct"/>
            <w:shd w:val="clear" w:color="000000" w:fill="FBD7D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0.028</w:t>
            </w:r>
          </w:p>
        </w:tc>
        <w:tc>
          <w:tcPr>
            <w:tcW w:w="625" w:type="pct"/>
            <w:shd w:val="clear" w:color="000000" w:fill="F9AFB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-0.341</w:t>
            </w:r>
          </w:p>
        </w:tc>
        <w:tc>
          <w:tcPr>
            <w:tcW w:w="625" w:type="pct"/>
            <w:shd w:val="clear" w:color="FFD320" w:fill="78C78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0.914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625" w:type="pct"/>
            <w:gridSpan w:val="2"/>
            <w:shd w:val="clear" w:color="000000" w:fill="FBE1E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0.121</w:t>
            </w:r>
          </w:p>
        </w:tc>
        <w:tc>
          <w:tcPr>
            <w:tcW w:w="625" w:type="pct"/>
            <w:shd w:val="clear" w:color="000000" w:fill="F9A2A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-0.465</w:t>
            </w:r>
          </w:p>
        </w:tc>
        <w:tc>
          <w:tcPr>
            <w:tcW w:w="625" w:type="pct"/>
            <w:shd w:val="clear" w:color="000000" w:fill="F9999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-0.547</w:t>
            </w:r>
          </w:p>
        </w:tc>
        <w:tc>
          <w:tcPr>
            <w:tcW w:w="625" w:type="pct"/>
            <w:shd w:val="clear" w:color="000000" w:fill="FBD8D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0.042</w:t>
            </w:r>
          </w:p>
        </w:tc>
        <w:tc>
          <w:tcPr>
            <w:tcW w:w="625" w:type="pct"/>
            <w:shd w:val="clear" w:color="000000" w:fill="DEF0E5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0.496</w:t>
            </w:r>
          </w:p>
        </w:tc>
        <w:tc>
          <w:tcPr>
            <w:tcW w:w="625" w:type="pct"/>
            <w:shd w:val="clear" w:color="FFD320" w:fill="B2DEB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0.676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80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shd w:val="clear" w:color="000000" w:fill="7CC89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0.901</w:t>
            </w:r>
          </w:p>
        </w:tc>
        <w:tc>
          <w:tcPr>
            <w:tcW w:w="625" w:type="pct"/>
            <w:shd w:val="clear" w:color="000000" w:fill="D2EBD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0.546</w:t>
            </w:r>
          </w:p>
        </w:tc>
        <w:tc>
          <w:tcPr>
            <w:tcW w:w="625" w:type="pct"/>
            <w:shd w:val="clear" w:color="000000" w:fill="75C58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0.930</w:t>
            </w:r>
          </w:p>
        </w:tc>
        <w:tc>
          <w:tcPr>
            <w:tcW w:w="625" w:type="pct"/>
            <w:shd w:val="clear" w:color="000000" w:fill="89CE9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0.845</w:t>
            </w:r>
          </w:p>
        </w:tc>
        <w:tc>
          <w:tcPr>
            <w:tcW w:w="625" w:type="pct"/>
            <w:shd w:val="clear" w:color="000000" w:fill="7EC99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0.892</w:t>
            </w:r>
          </w:p>
        </w:tc>
        <w:tc>
          <w:tcPr>
            <w:tcW w:w="625" w:type="pct"/>
            <w:shd w:val="clear" w:color="FFD320" w:fill="6AC18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0.975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142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625" w:type="pct"/>
            <w:gridSpan w:val="2"/>
            <w:shd w:val="clear" w:color="FFD320" w:fill="90D1A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0.817</w:t>
            </w:r>
          </w:p>
        </w:tc>
        <w:tc>
          <w:tcPr>
            <w:tcW w:w="625" w:type="pct"/>
            <w:shd w:val="clear" w:color="000000" w:fill="F88B8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-0.682</w:t>
            </w:r>
          </w:p>
        </w:tc>
        <w:tc>
          <w:tcPr>
            <w:tcW w:w="625" w:type="pct"/>
            <w:shd w:val="clear" w:color="000000" w:fill="D0EAD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0.555</w:t>
            </w:r>
          </w:p>
        </w:tc>
        <w:tc>
          <w:tcPr>
            <w:tcW w:w="625" w:type="pct"/>
            <w:shd w:val="clear" w:color="FFD320" w:fill="93D2A5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0.804</w:t>
            </w:r>
          </w:p>
        </w:tc>
        <w:tc>
          <w:tcPr>
            <w:tcW w:w="625" w:type="pct"/>
            <w:shd w:val="clear" w:color="000000" w:fill="FBF9F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0.349</w:t>
            </w:r>
          </w:p>
        </w:tc>
        <w:tc>
          <w:tcPr>
            <w:tcW w:w="625" w:type="pct"/>
            <w:shd w:val="clear" w:color="000000" w:fill="A9DBB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0.714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190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shd w:val="clear" w:color="000000" w:fill="FAB8B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-0.261</w:t>
            </w:r>
          </w:p>
        </w:tc>
        <w:tc>
          <w:tcPr>
            <w:tcW w:w="625" w:type="pct"/>
            <w:shd w:val="clear" w:color="000000" w:fill="F87B7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-0.826</w:t>
            </w:r>
          </w:p>
        </w:tc>
        <w:tc>
          <w:tcPr>
            <w:tcW w:w="625" w:type="pct"/>
            <w:shd w:val="clear" w:color="000000" w:fill="FAB6B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-0.274</w:t>
            </w:r>
          </w:p>
        </w:tc>
        <w:tc>
          <w:tcPr>
            <w:tcW w:w="625" w:type="pct"/>
            <w:shd w:val="clear" w:color="FFD320" w:fill="9CD5A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0.768</w:t>
            </w:r>
          </w:p>
        </w:tc>
        <w:tc>
          <w:tcPr>
            <w:tcW w:w="625" w:type="pct"/>
            <w:shd w:val="clear" w:color="000000" w:fill="F9FBF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0.387</w:t>
            </w:r>
          </w:p>
        </w:tc>
        <w:tc>
          <w:tcPr>
            <w:tcW w:w="625" w:type="pct"/>
            <w:shd w:val="clear" w:color="000000" w:fill="FBE6E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0.166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237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FBE6E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0.168</w:t>
            </w:r>
          </w:p>
        </w:tc>
        <w:tc>
          <w:tcPr>
            <w:tcW w:w="625" w:type="pct"/>
            <w:shd w:val="clear" w:color="000000" w:fill="F87476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-0.894</w:t>
            </w:r>
          </w:p>
        </w:tc>
        <w:tc>
          <w:tcPr>
            <w:tcW w:w="625" w:type="pct"/>
            <w:shd w:val="clear" w:color="000000" w:fill="F8878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-0.711</w:t>
            </w:r>
          </w:p>
        </w:tc>
        <w:tc>
          <w:tcPr>
            <w:tcW w:w="625" w:type="pct"/>
            <w:shd w:val="clear" w:color="FFD320" w:fill="F9A7A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-0.415</w:t>
            </w:r>
          </w:p>
        </w:tc>
        <w:tc>
          <w:tcPr>
            <w:tcW w:w="625" w:type="pct"/>
            <w:shd w:val="clear" w:color="000000" w:fill="F9ADB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-0.360</w:t>
            </w:r>
          </w:p>
        </w:tc>
        <w:tc>
          <w:tcPr>
            <w:tcW w:w="625" w:type="pct"/>
            <w:shd w:val="clear" w:color="000000" w:fill="F0F7F5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0.423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376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625" w:type="pct"/>
            <w:gridSpan w:val="2"/>
            <w:shd w:val="clear" w:color="000000" w:fill="B4DFC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0.667</w:t>
            </w:r>
          </w:p>
        </w:tc>
        <w:tc>
          <w:tcPr>
            <w:tcW w:w="625" w:type="pct"/>
            <w:shd w:val="clear" w:color="000000" w:fill="E4F3E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0.472</w:t>
            </w:r>
          </w:p>
        </w:tc>
        <w:tc>
          <w:tcPr>
            <w:tcW w:w="625" w:type="pct"/>
            <w:shd w:val="clear" w:color="000000" w:fill="DBEFE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0.508</w:t>
            </w:r>
          </w:p>
        </w:tc>
        <w:tc>
          <w:tcPr>
            <w:tcW w:w="625" w:type="pct"/>
            <w:shd w:val="clear" w:color="000000" w:fill="CDE9D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0.565</w:t>
            </w:r>
          </w:p>
        </w:tc>
        <w:tc>
          <w:tcPr>
            <w:tcW w:w="625" w:type="pct"/>
            <w:shd w:val="clear" w:color="FFD320" w:fill="8FD0A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0.820</w:t>
            </w:r>
          </w:p>
        </w:tc>
        <w:tc>
          <w:tcPr>
            <w:tcW w:w="625" w:type="pct"/>
            <w:shd w:val="clear" w:color="FFD320" w:fill="A0D7B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0.752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391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625" w:type="pct"/>
            <w:gridSpan w:val="2"/>
            <w:shd w:val="clear" w:color="000000" w:fill="FBE5E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0.159</w:t>
            </w:r>
          </w:p>
        </w:tc>
        <w:tc>
          <w:tcPr>
            <w:tcW w:w="625" w:type="pct"/>
            <w:shd w:val="clear" w:color="000000" w:fill="FBECE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0.226</w:t>
            </w:r>
          </w:p>
        </w:tc>
        <w:tc>
          <w:tcPr>
            <w:tcW w:w="625" w:type="pct"/>
            <w:shd w:val="clear" w:color="000000" w:fill="FAB7B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-0.271</w:t>
            </w:r>
          </w:p>
        </w:tc>
        <w:tc>
          <w:tcPr>
            <w:tcW w:w="625" w:type="pct"/>
            <w:shd w:val="clear" w:color="000000" w:fill="FBF3F6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0.288</w:t>
            </w:r>
          </w:p>
        </w:tc>
        <w:tc>
          <w:tcPr>
            <w:tcW w:w="625" w:type="pct"/>
            <w:shd w:val="clear" w:color="000000" w:fill="FBDBD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0.070</w:t>
            </w:r>
          </w:p>
        </w:tc>
        <w:tc>
          <w:tcPr>
            <w:tcW w:w="625" w:type="pct"/>
            <w:shd w:val="clear" w:color="FFD320" w:fill="CAE8D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0.579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511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625" w:type="pct"/>
            <w:gridSpan w:val="2"/>
            <w:shd w:val="clear" w:color="000000" w:fill="C7E7D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0.591</w:t>
            </w:r>
          </w:p>
        </w:tc>
        <w:tc>
          <w:tcPr>
            <w:tcW w:w="625" w:type="pct"/>
            <w:shd w:val="clear" w:color="000000" w:fill="F9A5A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-0.439</w:t>
            </w:r>
          </w:p>
        </w:tc>
        <w:tc>
          <w:tcPr>
            <w:tcW w:w="625" w:type="pct"/>
            <w:shd w:val="clear" w:color="000000" w:fill="D8EEE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0.519</w:t>
            </w:r>
          </w:p>
        </w:tc>
        <w:tc>
          <w:tcPr>
            <w:tcW w:w="625" w:type="pct"/>
            <w:shd w:val="clear" w:color="000000" w:fill="D5EDD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0.533</w:t>
            </w:r>
          </w:p>
        </w:tc>
        <w:tc>
          <w:tcPr>
            <w:tcW w:w="625" w:type="pct"/>
            <w:shd w:val="clear" w:color="000000" w:fill="91D1A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0.813</w:t>
            </w:r>
          </w:p>
        </w:tc>
        <w:tc>
          <w:tcPr>
            <w:tcW w:w="625" w:type="pct"/>
            <w:shd w:val="clear" w:color="FFD320" w:fill="7CC89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0.901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lastRenderedPageBreak/>
              <w:t>514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625" w:type="pct"/>
            <w:gridSpan w:val="2"/>
            <w:shd w:val="clear" w:color="000000" w:fill="F9ACA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-0.368</w:t>
            </w:r>
          </w:p>
        </w:tc>
        <w:tc>
          <w:tcPr>
            <w:tcW w:w="625" w:type="pct"/>
            <w:shd w:val="clear" w:color="000000" w:fill="F99C9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-0.522</w:t>
            </w:r>
          </w:p>
        </w:tc>
        <w:tc>
          <w:tcPr>
            <w:tcW w:w="625" w:type="pct"/>
            <w:shd w:val="clear" w:color="000000" w:fill="F8818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-0.770</w:t>
            </w:r>
          </w:p>
        </w:tc>
        <w:tc>
          <w:tcPr>
            <w:tcW w:w="625" w:type="pct"/>
            <w:shd w:val="clear" w:color="000000" w:fill="FAC6C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-0.132</w:t>
            </w:r>
          </w:p>
        </w:tc>
        <w:tc>
          <w:tcPr>
            <w:tcW w:w="625" w:type="pct"/>
            <w:shd w:val="clear" w:color="000000" w:fill="FBF8F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0.342</w:t>
            </w:r>
          </w:p>
        </w:tc>
        <w:tc>
          <w:tcPr>
            <w:tcW w:w="625" w:type="pct"/>
            <w:shd w:val="clear" w:color="FFD320" w:fill="F2F8F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0.412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545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6FC385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0.953</w:t>
            </w:r>
          </w:p>
        </w:tc>
        <w:tc>
          <w:tcPr>
            <w:tcW w:w="625" w:type="pct"/>
            <w:shd w:val="clear" w:color="000000" w:fill="8ED0A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0.826</w:t>
            </w:r>
          </w:p>
        </w:tc>
        <w:tc>
          <w:tcPr>
            <w:tcW w:w="625" w:type="pct"/>
            <w:shd w:val="clear" w:color="000000" w:fill="F86D6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-0.962</w:t>
            </w:r>
          </w:p>
        </w:tc>
        <w:tc>
          <w:tcPr>
            <w:tcW w:w="625" w:type="pct"/>
            <w:shd w:val="clear" w:color="000000" w:fill="FBEDE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0.232</w:t>
            </w:r>
          </w:p>
        </w:tc>
        <w:tc>
          <w:tcPr>
            <w:tcW w:w="625" w:type="pct"/>
            <w:shd w:val="clear" w:color="000000" w:fill="FACAC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-0.091</w:t>
            </w:r>
          </w:p>
        </w:tc>
        <w:tc>
          <w:tcPr>
            <w:tcW w:w="625" w:type="pct"/>
            <w:shd w:val="clear" w:color="FFD320" w:fill="F8808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-0.780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569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ADDCB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0.698</w:t>
            </w:r>
          </w:p>
        </w:tc>
        <w:tc>
          <w:tcPr>
            <w:tcW w:w="625" w:type="pct"/>
            <w:shd w:val="clear" w:color="000000" w:fill="FAD6D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0.017</w:t>
            </w:r>
          </w:p>
        </w:tc>
        <w:tc>
          <w:tcPr>
            <w:tcW w:w="625" w:type="pct"/>
            <w:shd w:val="clear" w:color="000000" w:fill="FBEFF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0.258</w:t>
            </w:r>
          </w:p>
        </w:tc>
        <w:tc>
          <w:tcPr>
            <w:tcW w:w="625" w:type="pct"/>
            <w:shd w:val="clear" w:color="000000" w:fill="FBF3F6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0.288</w:t>
            </w:r>
          </w:p>
        </w:tc>
        <w:tc>
          <w:tcPr>
            <w:tcW w:w="625" w:type="pct"/>
            <w:shd w:val="clear" w:color="FFD320" w:fill="63BE7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1.000</w:t>
            </w:r>
          </w:p>
        </w:tc>
        <w:tc>
          <w:tcPr>
            <w:tcW w:w="625" w:type="pct"/>
            <w:shd w:val="clear" w:color="FFD320" w:fill="6BC28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0.969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617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625" w:type="pct"/>
            <w:gridSpan w:val="2"/>
            <w:shd w:val="clear" w:color="000000" w:fill="FAC0C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-0.184</w:t>
            </w:r>
          </w:p>
        </w:tc>
        <w:tc>
          <w:tcPr>
            <w:tcW w:w="625" w:type="pct"/>
            <w:shd w:val="clear" w:color="000000" w:fill="FABEC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-0.201</w:t>
            </w:r>
          </w:p>
        </w:tc>
        <w:tc>
          <w:tcPr>
            <w:tcW w:w="625" w:type="pct"/>
            <w:shd w:val="clear" w:color="000000" w:fill="F9B1B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-0.321</w:t>
            </w:r>
          </w:p>
        </w:tc>
        <w:tc>
          <w:tcPr>
            <w:tcW w:w="625" w:type="pct"/>
            <w:shd w:val="clear" w:color="000000" w:fill="F9B0B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-0.335</w:t>
            </w:r>
          </w:p>
        </w:tc>
        <w:tc>
          <w:tcPr>
            <w:tcW w:w="625" w:type="pct"/>
            <w:shd w:val="clear" w:color="000000" w:fill="F99D9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-0.513</w:t>
            </w:r>
          </w:p>
        </w:tc>
        <w:tc>
          <w:tcPr>
            <w:tcW w:w="625" w:type="pct"/>
            <w:shd w:val="clear" w:color="FFD320" w:fill="FBD8D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0.036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622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shd w:val="clear" w:color="FFD320" w:fill="9CD5A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0.768</w:t>
            </w:r>
          </w:p>
        </w:tc>
        <w:tc>
          <w:tcPr>
            <w:tcW w:w="625" w:type="pct"/>
            <w:shd w:val="clear" w:color="000000" w:fill="FBF5F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0.312</w:t>
            </w:r>
          </w:p>
        </w:tc>
        <w:tc>
          <w:tcPr>
            <w:tcW w:w="625" w:type="pct"/>
            <w:shd w:val="clear" w:color="000000" w:fill="DBEFE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0.510</w:t>
            </w:r>
          </w:p>
        </w:tc>
        <w:tc>
          <w:tcPr>
            <w:tcW w:w="625" w:type="pct"/>
            <w:shd w:val="clear" w:color="000000" w:fill="C0E4C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0.620</w:t>
            </w:r>
          </w:p>
        </w:tc>
        <w:tc>
          <w:tcPr>
            <w:tcW w:w="625" w:type="pct"/>
            <w:shd w:val="clear" w:color="000000" w:fill="F9A8A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-0.410</w:t>
            </w:r>
          </w:p>
        </w:tc>
        <w:tc>
          <w:tcPr>
            <w:tcW w:w="625" w:type="pct"/>
            <w:shd w:val="clear" w:color="000000" w:fill="D7EDD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0.525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693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625" w:type="pct"/>
            <w:gridSpan w:val="2"/>
            <w:shd w:val="clear" w:color="FFD320" w:fill="C1E4C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0.615</w:t>
            </w:r>
          </w:p>
        </w:tc>
        <w:tc>
          <w:tcPr>
            <w:tcW w:w="625" w:type="pct"/>
            <w:shd w:val="clear" w:color="000000" w:fill="FBE7E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0.182</w:t>
            </w:r>
          </w:p>
        </w:tc>
        <w:tc>
          <w:tcPr>
            <w:tcW w:w="625" w:type="pct"/>
            <w:shd w:val="clear" w:color="000000" w:fill="FBE7E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0.182</w:t>
            </w:r>
          </w:p>
        </w:tc>
        <w:tc>
          <w:tcPr>
            <w:tcW w:w="625" w:type="pct"/>
            <w:shd w:val="clear" w:color="000000" w:fill="FBF3F6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0.294</w:t>
            </w:r>
          </w:p>
        </w:tc>
        <w:tc>
          <w:tcPr>
            <w:tcW w:w="625" w:type="pct"/>
            <w:shd w:val="clear" w:color="000000" w:fill="FBECE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0.228</w:t>
            </w:r>
          </w:p>
        </w:tc>
        <w:tc>
          <w:tcPr>
            <w:tcW w:w="625" w:type="pct"/>
            <w:shd w:val="clear" w:color="000000" w:fill="FAFBF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0.381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716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FAB7B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-0.264</w:t>
            </w:r>
          </w:p>
        </w:tc>
        <w:tc>
          <w:tcPr>
            <w:tcW w:w="625" w:type="pct"/>
            <w:shd w:val="clear" w:color="000000" w:fill="B3DFC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0.672</w:t>
            </w:r>
          </w:p>
        </w:tc>
        <w:tc>
          <w:tcPr>
            <w:tcW w:w="625" w:type="pct"/>
            <w:shd w:val="clear" w:color="000000" w:fill="F8898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-0.697</w:t>
            </w:r>
          </w:p>
        </w:tc>
        <w:tc>
          <w:tcPr>
            <w:tcW w:w="625" w:type="pct"/>
            <w:shd w:val="clear" w:color="000000" w:fill="92D2A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0.807</w:t>
            </w:r>
          </w:p>
        </w:tc>
        <w:tc>
          <w:tcPr>
            <w:tcW w:w="625" w:type="pct"/>
            <w:shd w:val="clear" w:color="000000" w:fill="76C68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0.925</w:t>
            </w:r>
          </w:p>
        </w:tc>
        <w:tc>
          <w:tcPr>
            <w:tcW w:w="625" w:type="pct"/>
            <w:shd w:val="clear" w:color="FFD320" w:fill="66C07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0.989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746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625" w:type="pct"/>
            <w:gridSpan w:val="2"/>
            <w:shd w:val="clear" w:color="000000" w:fill="FAC3C6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-0.157</w:t>
            </w:r>
          </w:p>
        </w:tc>
        <w:tc>
          <w:tcPr>
            <w:tcW w:w="625" w:type="pct"/>
            <w:shd w:val="clear" w:color="000000" w:fill="F9B2B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-0.318</w:t>
            </w:r>
          </w:p>
        </w:tc>
        <w:tc>
          <w:tcPr>
            <w:tcW w:w="625" w:type="pct"/>
            <w:shd w:val="clear" w:color="000000" w:fill="F9A4A6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-0.449</w:t>
            </w:r>
          </w:p>
        </w:tc>
        <w:tc>
          <w:tcPr>
            <w:tcW w:w="625" w:type="pct"/>
            <w:shd w:val="clear" w:color="000000" w:fill="FAB5B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-0.285</w:t>
            </w:r>
          </w:p>
        </w:tc>
        <w:tc>
          <w:tcPr>
            <w:tcW w:w="625" w:type="pct"/>
            <w:shd w:val="clear" w:color="FFD320" w:fill="78C78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0.916</w:t>
            </w:r>
          </w:p>
        </w:tc>
        <w:tc>
          <w:tcPr>
            <w:tcW w:w="625" w:type="pct"/>
            <w:shd w:val="clear" w:color="FFD320" w:fill="A4D8B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0.737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813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625" w:type="pct"/>
            <w:gridSpan w:val="2"/>
            <w:shd w:val="clear" w:color="000000" w:fill="FBEDF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0.240</w:t>
            </w:r>
          </w:p>
        </w:tc>
        <w:tc>
          <w:tcPr>
            <w:tcW w:w="625" w:type="pct"/>
            <w:shd w:val="clear" w:color="000000" w:fill="FAB4B6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-0.297</w:t>
            </w:r>
          </w:p>
        </w:tc>
        <w:tc>
          <w:tcPr>
            <w:tcW w:w="625" w:type="pct"/>
            <w:shd w:val="clear" w:color="000000" w:fill="FBE4E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0.151</w:t>
            </w:r>
          </w:p>
        </w:tc>
        <w:tc>
          <w:tcPr>
            <w:tcW w:w="625" w:type="pct"/>
            <w:shd w:val="clear" w:color="000000" w:fill="C9E8D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0.583</w:t>
            </w:r>
          </w:p>
        </w:tc>
        <w:tc>
          <w:tcPr>
            <w:tcW w:w="625" w:type="pct"/>
            <w:shd w:val="clear" w:color="000000" w:fill="FBD9D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0.045</w:t>
            </w:r>
          </w:p>
        </w:tc>
        <w:tc>
          <w:tcPr>
            <w:tcW w:w="625" w:type="pct"/>
            <w:shd w:val="clear" w:color="FFD320" w:fill="FBEDE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0.232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863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625" w:type="pct"/>
            <w:gridSpan w:val="2"/>
            <w:shd w:val="clear" w:color="000000" w:fill="FACFD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-0.040</w:t>
            </w:r>
          </w:p>
        </w:tc>
        <w:tc>
          <w:tcPr>
            <w:tcW w:w="625" w:type="pct"/>
            <w:shd w:val="clear" w:color="000000" w:fill="F9A7A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-0.421</w:t>
            </w:r>
          </w:p>
        </w:tc>
        <w:tc>
          <w:tcPr>
            <w:tcW w:w="625" w:type="pct"/>
            <w:shd w:val="clear" w:color="000000" w:fill="F9ADB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-0.357</w:t>
            </w:r>
          </w:p>
        </w:tc>
        <w:tc>
          <w:tcPr>
            <w:tcW w:w="625" w:type="pct"/>
            <w:shd w:val="clear" w:color="000000" w:fill="FBF8F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0.334</w:t>
            </w:r>
          </w:p>
        </w:tc>
        <w:tc>
          <w:tcPr>
            <w:tcW w:w="625" w:type="pct"/>
            <w:shd w:val="clear" w:color="000000" w:fill="FAC2C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-0.166</w:t>
            </w:r>
          </w:p>
        </w:tc>
        <w:tc>
          <w:tcPr>
            <w:tcW w:w="625" w:type="pct"/>
            <w:shd w:val="clear" w:color="FFD320" w:fill="D2EBD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0.547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898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625" w:type="pct"/>
            <w:gridSpan w:val="2"/>
            <w:shd w:val="clear" w:color="000000" w:fill="93D2A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0.806</w:t>
            </w:r>
          </w:p>
        </w:tc>
        <w:tc>
          <w:tcPr>
            <w:tcW w:w="625" w:type="pct"/>
            <w:shd w:val="clear" w:color="000000" w:fill="FACED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-0.054</w:t>
            </w:r>
          </w:p>
        </w:tc>
        <w:tc>
          <w:tcPr>
            <w:tcW w:w="625" w:type="pct"/>
            <w:shd w:val="clear" w:color="000000" w:fill="FBD9D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0.049</w:t>
            </w:r>
          </w:p>
        </w:tc>
        <w:tc>
          <w:tcPr>
            <w:tcW w:w="625" w:type="pct"/>
            <w:shd w:val="clear" w:color="000000" w:fill="92D1A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0.808</w:t>
            </w:r>
          </w:p>
        </w:tc>
        <w:tc>
          <w:tcPr>
            <w:tcW w:w="625" w:type="pct"/>
            <w:shd w:val="clear" w:color="000000" w:fill="F2F8F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0.414</w:t>
            </w:r>
          </w:p>
        </w:tc>
        <w:tc>
          <w:tcPr>
            <w:tcW w:w="625" w:type="pct"/>
            <w:shd w:val="clear" w:color="FFD320" w:fill="86CD9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0.857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1000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625" w:type="pct"/>
            <w:gridSpan w:val="2"/>
            <w:shd w:val="clear" w:color="FFD320" w:fill="6AC18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0.973</w:t>
            </w:r>
          </w:p>
        </w:tc>
        <w:tc>
          <w:tcPr>
            <w:tcW w:w="625" w:type="pct"/>
            <w:shd w:val="clear" w:color="000000" w:fill="D4ECD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0.539</w:t>
            </w:r>
          </w:p>
        </w:tc>
        <w:tc>
          <w:tcPr>
            <w:tcW w:w="625" w:type="pct"/>
            <w:shd w:val="clear" w:color="000000" w:fill="80CA9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0.884</w:t>
            </w:r>
          </w:p>
        </w:tc>
        <w:tc>
          <w:tcPr>
            <w:tcW w:w="625" w:type="pct"/>
            <w:shd w:val="clear" w:color="000000" w:fill="74C58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0.931</w:t>
            </w:r>
          </w:p>
        </w:tc>
        <w:tc>
          <w:tcPr>
            <w:tcW w:w="625" w:type="pct"/>
            <w:shd w:val="clear" w:color="FFD320" w:fill="75C68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0.926</w:t>
            </w:r>
          </w:p>
        </w:tc>
        <w:tc>
          <w:tcPr>
            <w:tcW w:w="625" w:type="pct"/>
            <w:shd w:val="clear" w:color="000000" w:fill="6AC18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0.972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1018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625" w:type="pct"/>
            <w:gridSpan w:val="2"/>
            <w:shd w:val="clear" w:color="000000" w:fill="FBFBF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0.367</w:t>
            </w:r>
          </w:p>
        </w:tc>
        <w:tc>
          <w:tcPr>
            <w:tcW w:w="625" w:type="pct"/>
            <w:shd w:val="clear" w:color="000000" w:fill="EBF5F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0.443</w:t>
            </w:r>
          </w:p>
        </w:tc>
        <w:tc>
          <w:tcPr>
            <w:tcW w:w="625" w:type="pct"/>
            <w:shd w:val="clear" w:color="000000" w:fill="FAC2C5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-0.165</w:t>
            </w:r>
          </w:p>
        </w:tc>
        <w:tc>
          <w:tcPr>
            <w:tcW w:w="625" w:type="pct"/>
            <w:shd w:val="clear" w:color="000000" w:fill="FBE2E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0.128</w:t>
            </w:r>
          </w:p>
        </w:tc>
        <w:tc>
          <w:tcPr>
            <w:tcW w:w="625" w:type="pct"/>
            <w:shd w:val="clear" w:color="000000" w:fill="FBFCF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0.375</w:t>
            </w:r>
          </w:p>
        </w:tc>
        <w:tc>
          <w:tcPr>
            <w:tcW w:w="625" w:type="pct"/>
            <w:shd w:val="clear" w:color="FFD320" w:fill="F5FAF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0.400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1052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shd w:val="clear" w:color="000000" w:fill="6AC18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0.974</w:t>
            </w:r>
          </w:p>
        </w:tc>
        <w:tc>
          <w:tcPr>
            <w:tcW w:w="625" w:type="pct"/>
            <w:shd w:val="clear" w:color="000000" w:fill="BBE2C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0.639</w:t>
            </w:r>
          </w:p>
        </w:tc>
        <w:tc>
          <w:tcPr>
            <w:tcW w:w="625" w:type="pct"/>
            <w:shd w:val="clear" w:color="000000" w:fill="9DD6A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0.765</w:t>
            </w:r>
          </w:p>
        </w:tc>
        <w:tc>
          <w:tcPr>
            <w:tcW w:w="625" w:type="pct"/>
            <w:shd w:val="clear" w:color="000000" w:fill="A4D9B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0.735</w:t>
            </w:r>
          </w:p>
        </w:tc>
        <w:tc>
          <w:tcPr>
            <w:tcW w:w="625" w:type="pct"/>
            <w:shd w:val="clear" w:color="000000" w:fill="7AC88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0.906</w:t>
            </w:r>
          </w:p>
        </w:tc>
        <w:tc>
          <w:tcPr>
            <w:tcW w:w="625" w:type="pct"/>
            <w:shd w:val="clear" w:color="FFD320" w:fill="FBD8D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0.040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1247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FFD320" w:fill="64BF7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0.998</w:t>
            </w:r>
          </w:p>
        </w:tc>
        <w:tc>
          <w:tcPr>
            <w:tcW w:w="625" w:type="pct"/>
            <w:shd w:val="clear" w:color="000000" w:fill="FBE5E8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0.159</w:t>
            </w:r>
          </w:p>
        </w:tc>
        <w:tc>
          <w:tcPr>
            <w:tcW w:w="625" w:type="pct"/>
            <w:shd w:val="clear" w:color="000000" w:fill="B8E1C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0.652</w:t>
            </w:r>
          </w:p>
        </w:tc>
        <w:tc>
          <w:tcPr>
            <w:tcW w:w="625" w:type="pct"/>
            <w:shd w:val="clear" w:color="FFD320" w:fill="69C18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0.977</w:t>
            </w:r>
          </w:p>
        </w:tc>
        <w:tc>
          <w:tcPr>
            <w:tcW w:w="625" w:type="pct"/>
            <w:shd w:val="clear" w:color="000000" w:fill="FABFC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-0.194</w:t>
            </w:r>
          </w:p>
        </w:tc>
        <w:tc>
          <w:tcPr>
            <w:tcW w:w="625" w:type="pct"/>
            <w:shd w:val="clear" w:color="000000" w:fill="FBE8E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0.194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1354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F8757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-0.882</w:t>
            </w:r>
          </w:p>
        </w:tc>
        <w:tc>
          <w:tcPr>
            <w:tcW w:w="625" w:type="pct"/>
            <w:shd w:val="clear" w:color="000000" w:fill="FBF9F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0.349</w:t>
            </w:r>
          </w:p>
        </w:tc>
        <w:tc>
          <w:tcPr>
            <w:tcW w:w="625" w:type="pct"/>
            <w:shd w:val="clear" w:color="000000" w:fill="ADDCB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0.699</w:t>
            </w:r>
          </w:p>
        </w:tc>
        <w:tc>
          <w:tcPr>
            <w:tcW w:w="625" w:type="pct"/>
            <w:shd w:val="clear" w:color="000000" w:fill="F87B7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-0.829</w:t>
            </w:r>
          </w:p>
        </w:tc>
        <w:tc>
          <w:tcPr>
            <w:tcW w:w="625" w:type="pct"/>
            <w:shd w:val="clear" w:color="000000" w:fill="C2E5C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0.612</w:t>
            </w:r>
          </w:p>
        </w:tc>
        <w:tc>
          <w:tcPr>
            <w:tcW w:w="625" w:type="pct"/>
            <w:shd w:val="clear" w:color="FFD320" w:fill="98D4A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0.784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1382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625" w:type="pct"/>
            <w:gridSpan w:val="2"/>
            <w:shd w:val="clear" w:color="000000" w:fill="FBF1F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0.276</w:t>
            </w:r>
          </w:p>
        </w:tc>
        <w:tc>
          <w:tcPr>
            <w:tcW w:w="625" w:type="pct"/>
            <w:shd w:val="clear" w:color="000000" w:fill="FCFCF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0.375</w:t>
            </w:r>
          </w:p>
        </w:tc>
        <w:tc>
          <w:tcPr>
            <w:tcW w:w="625" w:type="pct"/>
            <w:shd w:val="clear" w:color="000000" w:fill="F8707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-0.929</w:t>
            </w:r>
          </w:p>
        </w:tc>
        <w:tc>
          <w:tcPr>
            <w:tcW w:w="625" w:type="pct"/>
            <w:shd w:val="clear" w:color="000000" w:fill="A0D7B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0.750</w:t>
            </w:r>
          </w:p>
        </w:tc>
        <w:tc>
          <w:tcPr>
            <w:tcW w:w="625" w:type="pct"/>
            <w:shd w:val="clear" w:color="000000" w:fill="B4DFC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0.670</w:t>
            </w:r>
          </w:p>
        </w:tc>
        <w:tc>
          <w:tcPr>
            <w:tcW w:w="625" w:type="pct"/>
            <w:shd w:val="clear" w:color="FFD320" w:fill="7FCA9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0.886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1560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67C07F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0.985</w:t>
            </w:r>
          </w:p>
        </w:tc>
        <w:tc>
          <w:tcPr>
            <w:tcW w:w="625" w:type="pct"/>
            <w:shd w:val="clear" w:color="000000" w:fill="FBEEF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0.246</w:t>
            </w:r>
          </w:p>
        </w:tc>
        <w:tc>
          <w:tcPr>
            <w:tcW w:w="625" w:type="pct"/>
            <w:shd w:val="clear" w:color="000000" w:fill="FBE7E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0.182</w:t>
            </w:r>
          </w:p>
        </w:tc>
        <w:tc>
          <w:tcPr>
            <w:tcW w:w="625" w:type="pct"/>
            <w:shd w:val="clear" w:color="000000" w:fill="79C78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0.910</w:t>
            </w:r>
          </w:p>
        </w:tc>
        <w:tc>
          <w:tcPr>
            <w:tcW w:w="625" w:type="pct"/>
            <w:shd w:val="clear" w:color="000000" w:fill="E4F3E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0.472</w:t>
            </w:r>
          </w:p>
        </w:tc>
        <w:tc>
          <w:tcPr>
            <w:tcW w:w="625" w:type="pct"/>
            <w:shd w:val="clear" w:color="FFD320" w:fill="6DC28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0.962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1745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shd w:val="clear" w:color="000000" w:fill="FBEEF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0.249</w:t>
            </w:r>
          </w:p>
        </w:tc>
        <w:tc>
          <w:tcPr>
            <w:tcW w:w="625" w:type="pct"/>
            <w:shd w:val="clear" w:color="000000" w:fill="F8696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-1.000</w:t>
            </w:r>
          </w:p>
        </w:tc>
        <w:tc>
          <w:tcPr>
            <w:tcW w:w="625" w:type="pct"/>
            <w:shd w:val="clear" w:color="000000" w:fill="F87173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-0.924</w:t>
            </w:r>
          </w:p>
        </w:tc>
        <w:tc>
          <w:tcPr>
            <w:tcW w:w="625" w:type="pct"/>
            <w:shd w:val="clear" w:color="000000" w:fill="F9A9A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-0.395</w:t>
            </w:r>
          </w:p>
        </w:tc>
        <w:tc>
          <w:tcPr>
            <w:tcW w:w="625" w:type="pct"/>
            <w:shd w:val="clear" w:color="000000" w:fill="86CC99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0.860</w:t>
            </w:r>
          </w:p>
        </w:tc>
        <w:tc>
          <w:tcPr>
            <w:tcW w:w="625" w:type="pct"/>
            <w:shd w:val="clear" w:color="000000" w:fill="BBE2C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0.638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314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000000" w:fill="F8727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-0.915</w:t>
            </w:r>
          </w:p>
        </w:tc>
        <w:tc>
          <w:tcPr>
            <w:tcW w:w="625" w:type="pct"/>
            <w:shd w:val="clear" w:color="000000" w:fill="F87274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-0.914</w:t>
            </w:r>
          </w:p>
        </w:tc>
        <w:tc>
          <w:tcPr>
            <w:tcW w:w="625" w:type="pct"/>
            <w:shd w:val="clear" w:color="000000" w:fill="F8696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-0.991</w:t>
            </w:r>
          </w:p>
        </w:tc>
        <w:tc>
          <w:tcPr>
            <w:tcW w:w="625" w:type="pct"/>
            <w:shd w:val="clear" w:color="000000" w:fill="F8696B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-0.994</w:t>
            </w:r>
          </w:p>
        </w:tc>
        <w:tc>
          <w:tcPr>
            <w:tcW w:w="625" w:type="pct"/>
            <w:shd w:val="clear" w:color="000000" w:fill="B5DFC1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0.666</w:t>
            </w:r>
          </w:p>
        </w:tc>
        <w:tc>
          <w:tcPr>
            <w:tcW w:w="625" w:type="pct"/>
            <w:shd w:val="clear" w:color="FFD320" w:fill="8ED0A0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0.826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495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shd w:val="clear" w:color="FFD320" w:fill="65BF7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0.995</w:t>
            </w:r>
          </w:p>
        </w:tc>
        <w:tc>
          <w:tcPr>
            <w:tcW w:w="625" w:type="pct"/>
            <w:shd w:val="clear" w:color="000000" w:fill="F9AAA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-0.388</w:t>
            </w:r>
          </w:p>
        </w:tc>
        <w:tc>
          <w:tcPr>
            <w:tcW w:w="625" w:type="pct"/>
            <w:shd w:val="clear" w:color="FFD320" w:fill="6CC28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0.967</w:t>
            </w:r>
          </w:p>
        </w:tc>
        <w:tc>
          <w:tcPr>
            <w:tcW w:w="625" w:type="pct"/>
            <w:shd w:val="clear" w:color="FFD320" w:fill="64BF7C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0.999</w:t>
            </w:r>
          </w:p>
        </w:tc>
        <w:tc>
          <w:tcPr>
            <w:tcW w:w="625" w:type="pct"/>
            <w:shd w:val="clear" w:color="FFD320" w:fill="65BF7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0.992</w:t>
            </w:r>
          </w:p>
        </w:tc>
        <w:tc>
          <w:tcPr>
            <w:tcW w:w="625" w:type="pct"/>
            <w:shd w:val="clear" w:color="FFD320" w:fill="65BF7D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0.993</w:t>
            </w:r>
          </w:p>
        </w:tc>
      </w:tr>
      <w:tr w:rsidR="00736A26" w:rsidRPr="009F3009" w:rsidTr="00736A26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5" w:type="pct"/>
            <w:gridSpan w:val="2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36A26" w:rsidRPr="009F3009" w:rsidTr="00736A26">
        <w:trPr>
          <w:trHeight w:val="432"/>
        </w:trPr>
        <w:tc>
          <w:tcPr>
            <w:tcW w:w="1298" w:type="pct"/>
            <w:gridSpan w:val="3"/>
            <w:shd w:val="clear" w:color="auto" w:fill="auto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Average</w:t>
            </w:r>
          </w:p>
        </w:tc>
        <w:tc>
          <w:tcPr>
            <w:tcW w:w="577" w:type="pct"/>
            <w:shd w:val="clear" w:color="000000" w:fill="FBFBF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0.364</w:t>
            </w:r>
          </w:p>
        </w:tc>
        <w:tc>
          <w:tcPr>
            <w:tcW w:w="625" w:type="pct"/>
            <w:shd w:val="clear" w:color="000000" w:fill="FACCCE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-0.074</w:t>
            </w:r>
          </w:p>
        </w:tc>
        <w:tc>
          <w:tcPr>
            <w:tcW w:w="625" w:type="pct"/>
            <w:shd w:val="clear" w:color="000000" w:fill="FAD4D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0.004</w:t>
            </w:r>
          </w:p>
        </w:tc>
        <w:tc>
          <w:tcPr>
            <w:tcW w:w="625" w:type="pct"/>
            <w:shd w:val="clear" w:color="000000" w:fill="FBF7FA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0.333</w:t>
            </w:r>
          </w:p>
        </w:tc>
        <w:tc>
          <w:tcPr>
            <w:tcW w:w="625" w:type="pct"/>
            <w:shd w:val="clear" w:color="000000" w:fill="F2F8F7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0.414</w:t>
            </w:r>
          </w:p>
        </w:tc>
        <w:tc>
          <w:tcPr>
            <w:tcW w:w="625" w:type="pct"/>
            <w:shd w:val="clear" w:color="000000" w:fill="C8E7D2"/>
            <w:noWrap/>
            <w:vAlign w:val="center"/>
            <w:hideMark/>
          </w:tcPr>
          <w:p w:rsidR="00736A26" w:rsidRPr="009F3009" w:rsidRDefault="00736A26" w:rsidP="00736A26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0.587</w:t>
            </w:r>
          </w:p>
        </w:tc>
      </w:tr>
    </w:tbl>
    <w:p w:rsidR="00736A26" w:rsidRPr="009F3009" w:rsidRDefault="00736A26"/>
    <w:p w:rsidR="000B5575" w:rsidRPr="009F3009" w:rsidRDefault="000B5575"/>
    <w:p w:rsidR="00E66B4F" w:rsidRPr="000C76A8" w:rsidRDefault="00E66B4F" w:rsidP="000510D7">
      <w:pPr>
        <w:spacing w:after="200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B</w:t>
      </w:r>
      <w:r w:rsidRPr="000C76A8">
        <w:rPr>
          <w:sz w:val="24"/>
          <w:szCs w:val="24"/>
        </w:rPr>
        <w:t>) Correlations with the experimentally measured abundance of proteins.</w:t>
      </w:r>
      <w:r w:rsidR="00916198" w:rsidRPr="000C76A8">
        <w:rPr>
          <w:sz w:val="24"/>
          <w:szCs w:val="24"/>
        </w:rPr>
        <w:t xml:space="preserve"> Dash (-) denotes no data available.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972"/>
        <w:gridCol w:w="1056"/>
        <w:gridCol w:w="1291"/>
        <w:gridCol w:w="1508"/>
        <w:gridCol w:w="1255"/>
        <w:gridCol w:w="1205"/>
        <w:gridCol w:w="1182"/>
      </w:tblGrid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 of gene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" w:type="pct"/>
            <w:shd w:val="clear" w:color="000000" w:fill="D5ECD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704" w:type="pct"/>
            <w:shd w:val="clear" w:color="000000" w:fill="D8EEE0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820" w:type="pct"/>
            <w:shd w:val="clear" w:color="000000" w:fill="F8848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-0.659</w:t>
            </w:r>
          </w:p>
        </w:tc>
        <w:tc>
          <w:tcPr>
            <w:tcW w:w="685" w:type="pct"/>
            <w:shd w:val="clear" w:color="000000" w:fill="F87E80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-0.715</w:t>
            </w:r>
          </w:p>
        </w:tc>
        <w:tc>
          <w:tcPr>
            <w:tcW w:w="631" w:type="pct"/>
            <w:shd w:val="clear" w:color="000000" w:fill="A3D8B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646" w:type="pct"/>
            <w:shd w:val="clear" w:color="000000" w:fill="DBEFE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0.524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9" w:type="pct"/>
            <w:shd w:val="clear" w:color="000000" w:fill="FBF5F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704" w:type="pct"/>
            <w:shd w:val="clear" w:color="000000" w:fill="F9A6A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-0.361</w:t>
            </w:r>
          </w:p>
        </w:tc>
        <w:tc>
          <w:tcPr>
            <w:tcW w:w="820" w:type="pct"/>
            <w:shd w:val="clear" w:color="000000" w:fill="F9AFB1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-0.284</w:t>
            </w:r>
          </w:p>
        </w:tc>
        <w:tc>
          <w:tcPr>
            <w:tcW w:w="685" w:type="pct"/>
            <w:shd w:val="clear" w:color="000000" w:fill="F9FBF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631" w:type="pct"/>
            <w:shd w:val="clear" w:color="000000" w:fill="FBEFF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646" w:type="pct"/>
            <w:shd w:val="clear" w:color="000000" w:fill="68C07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0.983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" w:type="pct"/>
            <w:shd w:val="clear" w:color="000000" w:fill="6BC18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704" w:type="pct"/>
            <w:shd w:val="clear" w:color="000000" w:fill="ADDCB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820" w:type="pct"/>
            <w:shd w:val="clear" w:color="000000" w:fill="6CC28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0.966</w:t>
            </w:r>
          </w:p>
        </w:tc>
        <w:tc>
          <w:tcPr>
            <w:tcW w:w="685" w:type="pct"/>
            <w:shd w:val="clear" w:color="000000" w:fill="73C588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0.940</w:t>
            </w:r>
          </w:p>
        </w:tc>
        <w:tc>
          <w:tcPr>
            <w:tcW w:w="631" w:type="pct"/>
            <w:shd w:val="clear" w:color="000000" w:fill="70C38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646" w:type="pct"/>
            <w:shd w:val="clear" w:color="000000" w:fill="63BE7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" w:type="pct"/>
            <w:shd w:val="clear" w:color="000000" w:fill="FBDAD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704" w:type="pct"/>
            <w:shd w:val="clear" w:color="000000" w:fill="F99DA0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-0.439</w:t>
            </w:r>
          </w:p>
        </w:tc>
        <w:tc>
          <w:tcPr>
            <w:tcW w:w="820" w:type="pct"/>
            <w:shd w:val="clear" w:color="000000" w:fill="FAC0C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-0.138</w:t>
            </w:r>
          </w:p>
        </w:tc>
        <w:tc>
          <w:tcPr>
            <w:tcW w:w="685" w:type="pct"/>
            <w:shd w:val="clear" w:color="000000" w:fill="FAC2C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-0.115</w:t>
            </w:r>
          </w:p>
        </w:tc>
        <w:tc>
          <w:tcPr>
            <w:tcW w:w="631" w:type="pct"/>
            <w:shd w:val="clear" w:color="000000" w:fill="FBE3E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646" w:type="pct"/>
            <w:shd w:val="clear" w:color="000000" w:fill="FAD6D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0.060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" w:type="pct"/>
            <w:shd w:val="clear" w:color="000000" w:fill="D9EEE1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704" w:type="pct"/>
            <w:shd w:val="clear" w:color="000000" w:fill="F5F9F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820" w:type="pct"/>
            <w:shd w:val="clear" w:color="000000" w:fill="FBEBEE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685" w:type="pct"/>
            <w:shd w:val="clear" w:color="000000" w:fill="FAB9B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-0.199</w:t>
            </w:r>
          </w:p>
        </w:tc>
        <w:tc>
          <w:tcPr>
            <w:tcW w:w="631" w:type="pct"/>
            <w:shd w:val="clear" w:color="000000" w:fill="F8696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-0.903</w:t>
            </w:r>
          </w:p>
        </w:tc>
        <w:tc>
          <w:tcPr>
            <w:tcW w:w="646" w:type="pct"/>
            <w:shd w:val="clear" w:color="000000" w:fill="DFF1E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0.507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000000" w:fill="F88A8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-0.610</w:t>
            </w:r>
          </w:p>
        </w:tc>
        <w:tc>
          <w:tcPr>
            <w:tcW w:w="704" w:type="pct"/>
            <w:shd w:val="clear" w:color="000000" w:fill="F9B0B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-0.278</w:t>
            </w:r>
          </w:p>
        </w:tc>
        <w:tc>
          <w:tcPr>
            <w:tcW w:w="820" w:type="pct"/>
            <w:shd w:val="clear" w:color="000000" w:fill="FAD3D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685" w:type="pct"/>
            <w:shd w:val="clear" w:color="000000" w:fill="FBFBFE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631" w:type="pct"/>
            <w:shd w:val="clear" w:color="000000" w:fill="EFF7F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0.442</w:t>
            </w:r>
          </w:p>
        </w:tc>
        <w:tc>
          <w:tcPr>
            <w:tcW w:w="646" w:type="pct"/>
            <w:shd w:val="clear" w:color="000000" w:fill="6FC38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0.953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000000" w:fill="A6D9B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704" w:type="pct"/>
            <w:shd w:val="clear" w:color="000000" w:fill="F9999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-0.475</w:t>
            </w:r>
          </w:p>
        </w:tc>
        <w:tc>
          <w:tcPr>
            <w:tcW w:w="820" w:type="pct"/>
            <w:shd w:val="clear" w:color="000000" w:fill="F9959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-0.515</w:t>
            </w:r>
          </w:p>
        </w:tc>
        <w:tc>
          <w:tcPr>
            <w:tcW w:w="685" w:type="pct"/>
            <w:shd w:val="clear" w:color="000000" w:fill="67C07E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631" w:type="pct"/>
            <w:shd w:val="clear" w:color="000000" w:fill="6BC18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646" w:type="pct"/>
            <w:shd w:val="clear" w:color="000000" w:fill="63BE7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9" w:type="pct"/>
            <w:shd w:val="clear" w:color="000000" w:fill="CCE9D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704" w:type="pct"/>
            <w:shd w:val="clear" w:color="000000" w:fill="9DD6A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820" w:type="pct"/>
            <w:shd w:val="clear" w:color="000000" w:fill="F5FAF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0.419</w:t>
            </w:r>
          </w:p>
        </w:tc>
        <w:tc>
          <w:tcPr>
            <w:tcW w:w="685" w:type="pct"/>
            <w:shd w:val="clear" w:color="000000" w:fill="FBF4F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631" w:type="pct"/>
            <w:shd w:val="clear" w:color="000000" w:fill="CEEAD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646" w:type="pct"/>
            <w:shd w:val="clear" w:color="000000" w:fill="FBEFF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0.283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79" w:type="pct"/>
            <w:shd w:val="clear" w:color="000000" w:fill="FAC9C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704" w:type="pct"/>
            <w:shd w:val="clear" w:color="000000" w:fill="FBE8E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820" w:type="pct"/>
            <w:shd w:val="clear" w:color="000000" w:fill="FABCB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-0.168</w:t>
            </w:r>
          </w:p>
        </w:tc>
        <w:tc>
          <w:tcPr>
            <w:tcW w:w="685" w:type="pct"/>
            <w:shd w:val="clear" w:color="000000" w:fill="FBE0E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631" w:type="pct"/>
            <w:shd w:val="clear" w:color="000000" w:fill="FBEAE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646" w:type="pct"/>
            <w:shd w:val="clear" w:color="000000" w:fill="FBD8D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0.076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9" w:type="pct"/>
            <w:shd w:val="clear" w:color="000000" w:fill="F9909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704" w:type="pct"/>
            <w:shd w:val="clear" w:color="000000" w:fill="F9A7AA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-0.352</w:t>
            </w:r>
          </w:p>
        </w:tc>
        <w:tc>
          <w:tcPr>
            <w:tcW w:w="820" w:type="pct"/>
            <w:shd w:val="clear" w:color="000000" w:fill="F8727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-0.818</w:t>
            </w:r>
          </w:p>
        </w:tc>
        <w:tc>
          <w:tcPr>
            <w:tcW w:w="685" w:type="pct"/>
            <w:shd w:val="clear" w:color="000000" w:fill="FABFC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-0.138</w:t>
            </w:r>
          </w:p>
        </w:tc>
        <w:tc>
          <w:tcPr>
            <w:tcW w:w="631" w:type="pct"/>
            <w:shd w:val="clear" w:color="000000" w:fill="F9FBF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646" w:type="pct"/>
            <w:shd w:val="clear" w:color="000000" w:fill="90D1A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0.822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000000" w:fill="EFF7F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704" w:type="pct"/>
            <w:shd w:val="clear" w:color="000000" w:fill="B3DFC0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820" w:type="pct"/>
            <w:shd w:val="clear" w:color="000000" w:fill="F9A0A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-0.417</w:t>
            </w:r>
          </w:p>
        </w:tc>
        <w:tc>
          <w:tcPr>
            <w:tcW w:w="685" w:type="pct"/>
            <w:shd w:val="clear" w:color="000000" w:fill="64BF7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631" w:type="pct"/>
            <w:shd w:val="clear" w:color="000000" w:fill="6BC18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646" w:type="pct"/>
            <w:shd w:val="clear" w:color="000000" w:fill="E1F1E8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0.500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000000" w:fill="88CD9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704" w:type="pct"/>
            <w:shd w:val="clear" w:color="000000" w:fill="FBE9E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820" w:type="pct"/>
            <w:shd w:val="clear" w:color="000000" w:fill="FACED1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685" w:type="pct"/>
            <w:shd w:val="clear" w:color="000000" w:fill="DDF0E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631" w:type="pct"/>
            <w:shd w:val="clear" w:color="000000" w:fill="6BC18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646" w:type="pct"/>
            <w:shd w:val="clear" w:color="000000" w:fill="63BE7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9" w:type="pct"/>
            <w:shd w:val="clear" w:color="000000" w:fill="FBF0F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704" w:type="pct"/>
            <w:shd w:val="clear" w:color="000000" w:fill="BFE4C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820" w:type="pct"/>
            <w:shd w:val="clear" w:color="000000" w:fill="C2E5C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685" w:type="pct"/>
            <w:shd w:val="clear" w:color="000000" w:fill="FACDC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631" w:type="pct"/>
            <w:shd w:val="clear" w:color="000000" w:fill="BBE2C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646" w:type="pct"/>
            <w:shd w:val="clear" w:color="000000" w:fill="E5F3E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0.484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000000" w:fill="FAC2C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-0.118</w:t>
            </w:r>
          </w:p>
        </w:tc>
        <w:tc>
          <w:tcPr>
            <w:tcW w:w="704" w:type="pct"/>
            <w:shd w:val="clear" w:color="000000" w:fill="F9909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820" w:type="pct"/>
            <w:shd w:val="clear" w:color="000000" w:fill="F88D8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-0.583</w:t>
            </w:r>
          </w:p>
        </w:tc>
        <w:tc>
          <w:tcPr>
            <w:tcW w:w="685" w:type="pct"/>
            <w:shd w:val="clear" w:color="000000" w:fill="80CA9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631" w:type="pct"/>
            <w:shd w:val="clear" w:color="000000" w:fill="6BC18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646" w:type="pct"/>
            <w:shd w:val="clear" w:color="000000" w:fill="63BE7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746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9" w:type="pct"/>
            <w:shd w:val="clear" w:color="000000" w:fill="FBE4E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704" w:type="pct"/>
            <w:shd w:val="clear" w:color="000000" w:fill="FAB8B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-0.200</w:t>
            </w:r>
          </w:p>
        </w:tc>
        <w:tc>
          <w:tcPr>
            <w:tcW w:w="820" w:type="pct"/>
            <w:shd w:val="clear" w:color="000000" w:fill="F9949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-0.516</w:t>
            </w:r>
          </w:p>
        </w:tc>
        <w:tc>
          <w:tcPr>
            <w:tcW w:w="685" w:type="pct"/>
            <w:shd w:val="clear" w:color="000000" w:fill="FACBCE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-0.038</w:t>
            </w:r>
          </w:p>
        </w:tc>
        <w:tc>
          <w:tcPr>
            <w:tcW w:w="631" w:type="pct"/>
            <w:shd w:val="clear" w:color="000000" w:fill="FBF6F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646" w:type="pct"/>
            <w:shd w:val="clear" w:color="000000" w:fill="FBDAD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0.096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9" w:type="pct"/>
            <w:shd w:val="clear" w:color="000000" w:fill="FABAB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-0.189</w:t>
            </w:r>
          </w:p>
        </w:tc>
        <w:tc>
          <w:tcPr>
            <w:tcW w:w="704" w:type="pct"/>
            <w:shd w:val="clear" w:color="000000" w:fill="F9929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-0.536</w:t>
            </w:r>
          </w:p>
        </w:tc>
        <w:tc>
          <w:tcPr>
            <w:tcW w:w="820" w:type="pct"/>
            <w:shd w:val="clear" w:color="000000" w:fill="FAB7B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-0.214</w:t>
            </w:r>
          </w:p>
        </w:tc>
        <w:tc>
          <w:tcPr>
            <w:tcW w:w="685" w:type="pct"/>
            <w:shd w:val="clear" w:color="000000" w:fill="FBE3E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631" w:type="pct"/>
            <w:shd w:val="clear" w:color="000000" w:fill="A4D9B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646" w:type="pct"/>
            <w:shd w:val="clear" w:color="000000" w:fill="63BE7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863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9" w:type="pct"/>
            <w:shd w:val="clear" w:color="000000" w:fill="FBF2F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704" w:type="pct"/>
            <w:shd w:val="clear" w:color="000000" w:fill="F9919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-0.548</w:t>
            </w:r>
          </w:p>
        </w:tc>
        <w:tc>
          <w:tcPr>
            <w:tcW w:w="820" w:type="pct"/>
            <w:shd w:val="clear" w:color="000000" w:fill="F9959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-0.514</w:t>
            </w:r>
          </w:p>
        </w:tc>
        <w:tc>
          <w:tcPr>
            <w:tcW w:w="685" w:type="pct"/>
            <w:shd w:val="clear" w:color="000000" w:fill="E0F1E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631" w:type="pct"/>
            <w:shd w:val="clear" w:color="000000" w:fill="F9A4A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-0.379</w:t>
            </w:r>
          </w:p>
        </w:tc>
        <w:tc>
          <w:tcPr>
            <w:tcW w:w="646" w:type="pct"/>
            <w:shd w:val="clear" w:color="000000" w:fill="FBE0E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898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9" w:type="pct"/>
            <w:shd w:val="clear" w:color="000000" w:fill="FACED1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704" w:type="pct"/>
            <w:shd w:val="clear" w:color="000000" w:fill="F8787A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-0.770</w:t>
            </w:r>
          </w:p>
        </w:tc>
        <w:tc>
          <w:tcPr>
            <w:tcW w:w="820" w:type="pct"/>
            <w:shd w:val="clear" w:color="000000" w:fill="F8848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-0.659</w:t>
            </w:r>
          </w:p>
        </w:tc>
        <w:tc>
          <w:tcPr>
            <w:tcW w:w="685" w:type="pct"/>
            <w:shd w:val="clear" w:color="000000" w:fill="E5F3E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631" w:type="pct"/>
            <w:shd w:val="clear" w:color="000000" w:fill="E7F4E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646" w:type="pct"/>
            <w:shd w:val="clear" w:color="000000" w:fill="C1E4C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9" w:type="pct"/>
            <w:shd w:val="clear" w:color="000000" w:fill="AEDDB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704" w:type="pct"/>
            <w:shd w:val="clear" w:color="000000" w:fill="FBF3F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820" w:type="pct"/>
            <w:shd w:val="clear" w:color="000000" w:fill="DCEFE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685" w:type="pct"/>
            <w:shd w:val="clear" w:color="000000" w:fill="D7EDD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631" w:type="pct"/>
            <w:shd w:val="clear" w:color="000000" w:fill="7FCA93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646" w:type="pct"/>
            <w:shd w:val="clear" w:color="000000" w:fill="76C68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0.925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1018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79" w:type="pct"/>
            <w:shd w:val="clear" w:color="000000" w:fill="FBFBFE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704" w:type="pct"/>
            <w:shd w:val="clear" w:color="000000" w:fill="FCFCF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820" w:type="pct"/>
            <w:shd w:val="clear" w:color="000000" w:fill="FAFBF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685" w:type="pct"/>
            <w:shd w:val="clear" w:color="000000" w:fill="FACCC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-0.030</w:t>
            </w:r>
          </w:p>
        </w:tc>
        <w:tc>
          <w:tcPr>
            <w:tcW w:w="631" w:type="pct"/>
            <w:shd w:val="clear" w:color="000000" w:fill="A5D9B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0.740</w:t>
            </w:r>
          </w:p>
        </w:tc>
        <w:tc>
          <w:tcPr>
            <w:tcW w:w="646" w:type="pct"/>
            <w:shd w:val="clear" w:color="000000" w:fill="ACDCBA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" w:type="pct"/>
            <w:shd w:val="clear" w:color="000000" w:fill="6EC38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704" w:type="pct"/>
            <w:shd w:val="clear" w:color="000000" w:fill="FCFCF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820" w:type="pct"/>
            <w:shd w:val="clear" w:color="000000" w:fill="D0EAD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0.568</w:t>
            </w:r>
          </w:p>
        </w:tc>
        <w:tc>
          <w:tcPr>
            <w:tcW w:w="685" w:type="pct"/>
            <w:shd w:val="clear" w:color="000000" w:fill="DAEEE2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631" w:type="pct"/>
            <w:shd w:val="clear" w:color="000000" w:fill="98D4A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646" w:type="pct"/>
            <w:shd w:val="clear" w:color="000000" w:fill="FBF5F8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0.333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1247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1354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1382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9" w:type="pct"/>
            <w:shd w:val="clear" w:color="000000" w:fill="65BF7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704" w:type="pct"/>
            <w:shd w:val="clear" w:color="000000" w:fill="E1F1E8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820" w:type="pct"/>
            <w:shd w:val="clear" w:color="000000" w:fill="FAC5C7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-0.092</w:t>
            </w:r>
          </w:p>
        </w:tc>
        <w:tc>
          <w:tcPr>
            <w:tcW w:w="685" w:type="pct"/>
            <w:shd w:val="clear" w:color="000000" w:fill="9FD7A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631" w:type="pct"/>
            <w:shd w:val="clear" w:color="000000" w:fill="B0DEBE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646" w:type="pct"/>
            <w:shd w:val="clear" w:color="000000" w:fill="63BE7B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1745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" w:type="pct"/>
            <w:shd w:val="clear" w:color="000000" w:fill="9FD6AE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704" w:type="pct"/>
            <w:shd w:val="clear" w:color="000000" w:fill="F99294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-0.541</w:t>
            </w:r>
          </w:p>
        </w:tc>
        <w:tc>
          <w:tcPr>
            <w:tcW w:w="820" w:type="pct"/>
            <w:shd w:val="clear" w:color="000000" w:fill="FABDBF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-0.162</w:t>
            </w:r>
          </w:p>
        </w:tc>
        <w:tc>
          <w:tcPr>
            <w:tcW w:w="685" w:type="pct"/>
            <w:shd w:val="clear" w:color="000000" w:fill="DAEEE1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631" w:type="pct"/>
            <w:shd w:val="clear" w:color="000000" w:fill="F88385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-0.669</w:t>
            </w:r>
          </w:p>
        </w:tc>
        <w:tc>
          <w:tcPr>
            <w:tcW w:w="646" w:type="pct"/>
            <w:shd w:val="clear" w:color="000000" w:fill="FBEDF0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0.262</w:t>
            </w:r>
          </w:p>
        </w:tc>
      </w:tr>
      <w:tr w:rsidR="007840EA" w:rsidRPr="009F3009" w:rsidTr="007840EA">
        <w:trPr>
          <w:trHeight w:val="432"/>
        </w:trPr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840EA" w:rsidRPr="009F3009" w:rsidTr="007840EA">
        <w:trPr>
          <w:trHeight w:val="432"/>
        </w:trPr>
        <w:tc>
          <w:tcPr>
            <w:tcW w:w="935" w:type="pct"/>
            <w:gridSpan w:val="2"/>
            <w:shd w:val="clear" w:color="auto" w:fill="auto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Average</w:t>
            </w:r>
          </w:p>
        </w:tc>
        <w:tc>
          <w:tcPr>
            <w:tcW w:w="579" w:type="pct"/>
            <w:shd w:val="clear" w:color="000000" w:fill="FBF7FA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704" w:type="pct"/>
            <w:shd w:val="clear" w:color="000000" w:fill="FAD3D6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820" w:type="pct"/>
            <w:shd w:val="clear" w:color="000000" w:fill="FAC5C8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-0.086</w:t>
            </w:r>
          </w:p>
        </w:tc>
        <w:tc>
          <w:tcPr>
            <w:tcW w:w="685" w:type="pct"/>
            <w:shd w:val="clear" w:color="000000" w:fill="FBF6F9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631" w:type="pct"/>
            <w:shd w:val="clear" w:color="000000" w:fill="E5F3EC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646" w:type="pct"/>
            <w:shd w:val="clear" w:color="000000" w:fill="C2E5CD"/>
            <w:noWrap/>
            <w:vAlign w:val="center"/>
            <w:hideMark/>
          </w:tcPr>
          <w:p w:rsidR="007840EA" w:rsidRPr="009F3009" w:rsidRDefault="007840EA" w:rsidP="007840E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0.621</w:t>
            </w:r>
          </w:p>
        </w:tc>
      </w:tr>
    </w:tbl>
    <w:p w:rsidR="00E66B4F" w:rsidRPr="009F3009" w:rsidRDefault="00E66B4F" w:rsidP="007840EA">
      <w:pPr>
        <w:widowControl/>
        <w:rPr>
          <w:rFonts w:eastAsia="Times New Roman"/>
          <w:b/>
          <w:bCs/>
          <w:sz w:val="20"/>
          <w:szCs w:val="20"/>
        </w:rPr>
      </w:pPr>
    </w:p>
    <w:p w:rsidR="007840EA" w:rsidRPr="009F3009" w:rsidRDefault="007840EA" w:rsidP="007840EA">
      <w:pPr>
        <w:widowControl/>
        <w:rPr>
          <w:rFonts w:eastAsia="Times New Roman"/>
          <w:b/>
          <w:bCs/>
          <w:sz w:val="20"/>
          <w:szCs w:val="20"/>
        </w:rPr>
        <w:sectPr w:rsidR="007840EA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7840EA" w:rsidRPr="000C76A8" w:rsidRDefault="00F0496F" w:rsidP="000510D7">
      <w:pPr>
        <w:widowControl/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Table S8</w:t>
      </w:r>
      <w:r w:rsidR="007840EA" w:rsidRPr="000C76A8">
        <w:rPr>
          <w:b/>
          <w:sz w:val="24"/>
          <w:szCs w:val="24"/>
        </w:rPr>
        <w:t xml:space="preserve">. </w:t>
      </w:r>
      <w:r w:rsidR="007840EA" w:rsidRPr="000C76A8">
        <w:rPr>
          <w:rFonts w:eastAsia="SimHei"/>
          <w:b/>
          <w:sz w:val="24"/>
          <w:szCs w:val="24"/>
        </w:rPr>
        <w:t xml:space="preserve">Pearson </w:t>
      </w:r>
      <w:r w:rsidR="007840EA" w:rsidRPr="000C76A8">
        <w:rPr>
          <w:b/>
          <w:sz w:val="24"/>
          <w:szCs w:val="24"/>
        </w:rPr>
        <w:t xml:space="preserve">correlation coefficients between predicted ratio and experimentally measured ratio for the SRPS </w:t>
      </w:r>
      <w:r w:rsidR="001700DB" w:rsidRPr="000C76A8">
        <w:rPr>
          <w:b/>
          <w:sz w:val="24"/>
          <w:szCs w:val="24"/>
        </w:rPr>
        <w:t>operon</w:t>
      </w:r>
      <w:r w:rsidR="007840EA" w:rsidRPr="000C76A8">
        <w:rPr>
          <w:b/>
          <w:sz w:val="24"/>
          <w:szCs w:val="24"/>
        </w:rPr>
        <w:t xml:space="preserve">s of </w:t>
      </w:r>
      <w:r w:rsidR="007840EA" w:rsidRPr="000C76A8">
        <w:rPr>
          <w:b/>
          <w:i/>
          <w:sz w:val="24"/>
          <w:szCs w:val="24"/>
        </w:rPr>
        <w:t>Cthe</w:t>
      </w:r>
      <w:r w:rsidR="007840EA" w:rsidRPr="000C76A8">
        <w:rPr>
          <w:b/>
          <w:sz w:val="24"/>
          <w:szCs w:val="24"/>
        </w:rPr>
        <w:t xml:space="preserve">, for each of the six methods (CAI, RCA, RCBS, MELP, Gene-order and </w:t>
      </w:r>
      <w:r w:rsidR="007840EA" w:rsidRPr="000C76A8">
        <w:rPr>
          <w:b/>
          <w:bCs/>
          <w:sz w:val="24"/>
          <w:szCs w:val="24"/>
        </w:rPr>
        <w:t>SLOFE</w:t>
      </w:r>
      <w:r w:rsidR="007840EA" w:rsidRPr="000C76A8">
        <w:rPr>
          <w:b/>
          <w:sz w:val="24"/>
          <w:szCs w:val="24"/>
        </w:rPr>
        <w:t xml:space="preserve">). </w:t>
      </w:r>
      <w:r w:rsidR="007840EA" w:rsidRPr="000C76A8">
        <w:rPr>
          <w:sz w:val="24"/>
          <w:szCs w:val="24"/>
        </w:rPr>
        <w:t>Correlations with the experimentally measured abundance of transcripts were shown.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5"/>
        <w:gridCol w:w="1165"/>
        <w:gridCol w:w="1165"/>
        <w:gridCol w:w="1205"/>
        <w:gridCol w:w="1165"/>
      </w:tblGrid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D451C4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 xml:space="preserve"># 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#of genes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5" w:type="pct"/>
            <w:shd w:val="clear" w:color="000000" w:fill="F8808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-0.818</w:t>
            </w:r>
          </w:p>
        </w:tc>
        <w:tc>
          <w:tcPr>
            <w:tcW w:w="625" w:type="pct"/>
            <w:shd w:val="clear" w:color="000000" w:fill="FBDCDE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-0.157</w:t>
            </w:r>
          </w:p>
        </w:tc>
        <w:tc>
          <w:tcPr>
            <w:tcW w:w="625" w:type="pct"/>
            <w:shd w:val="clear" w:color="000000" w:fill="FBEFF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625" w:type="pct"/>
            <w:shd w:val="clear" w:color="000000" w:fill="F99295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-0.684</w:t>
            </w:r>
          </w:p>
        </w:tc>
        <w:tc>
          <w:tcPr>
            <w:tcW w:w="625" w:type="pct"/>
            <w:shd w:val="clear" w:color="000000" w:fill="98D4A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625" w:type="pct"/>
            <w:shd w:val="clear" w:color="000000" w:fill="FBF7F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0.037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5" w:type="pct"/>
            <w:shd w:val="clear" w:color="000000" w:fill="FAB7B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-0.423</w:t>
            </w:r>
          </w:p>
        </w:tc>
        <w:tc>
          <w:tcPr>
            <w:tcW w:w="625" w:type="pct"/>
            <w:shd w:val="clear" w:color="000000" w:fill="F8878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-0.764</w:t>
            </w:r>
          </w:p>
        </w:tc>
        <w:tc>
          <w:tcPr>
            <w:tcW w:w="625" w:type="pct"/>
            <w:shd w:val="clear" w:color="000000" w:fill="FCFCFF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625" w:type="pct"/>
            <w:shd w:val="clear" w:color="000000" w:fill="B2DEBF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625" w:type="pct"/>
            <w:shd w:val="clear" w:color="000000" w:fill="F87E80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-0.832</w:t>
            </w:r>
          </w:p>
        </w:tc>
        <w:tc>
          <w:tcPr>
            <w:tcW w:w="625" w:type="pct"/>
            <w:shd w:val="clear" w:color="000000" w:fill="84CC98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0.803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5" w:type="pct"/>
            <w:shd w:val="clear" w:color="000000" w:fill="F3F9F8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625" w:type="pct"/>
            <w:shd w:val="clear" w:color="000000" w:fill="FBD7D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-0.192</w:t>
            </w:r>
          </w:p>
        </w:tc>
        <w:tc>
          <w:tcPr>
            <w:tcW w:w="625" w:type="pct"/>
            <w:shd w:val="clear" w:color="000000" w:fill="DFF1E6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625" w:type="pct"/>
            <w:shd w:val="clear" w:color="000000" w:fill="CDE9D6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625" w:type="pct"/>
            <w:shd w:val="clear" w:color="000000" w:fill="90D1A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625" w:type="pct"/>
            <w:shd w:val="clear" w:color="000000" w:fill="A5D9B4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0.601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5" w:type="pct"/>
            <w:shd w:val="clear" w:color="000000" w:fill="87CD9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625" w:type="pct"/>
            <w:shd w:val="clear" w:color="000000" w:fill="C3E5CE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0.418</w:t>
            </w:r>
          </w:p>
        </w:tc>
        <w:tc>
          <w:tcPr>
            <w:tcW w:w="625" w:type="pct"/>
            <w:shd w:val="clear" w:color="000000" w:fill="C8E7D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625" w:type="pct"/>
            <w:shd w:val="clear" w:color="000000" w:fill="F9A8A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-0.532</w:t>
            </w:r>
          </w:p>
        </w:tc>
        <w:tc>
          <w:tcPr>
            <w:tcW w:w="625" w:type="pct"/>
            <w:shd w:val="clear" w:color="000000" w:fill="FAC6C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-0.312</w:t>
            </w:r>
          </w:p>
        </w:tc>
        <w:tc>
          <w:tcPr>
            <w:tcW w:w="625" w:type="pct"/>
            <w:shd w:val="clear" w:color="000000" w:fill="BBE2C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728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5" w:type="pct"/>
            <w:shd w:val="clear" w:color="000000" w:fill="F9A1A3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-0.582</w:t>
            </w:r>
          </w:p>
        </w:tc>
        <w:tc>
          <w:tcPr>
            <w:tcW w:w="625" w:type="pct"/>
            <w:shd w:val="clear" w:color="000000" w:fill="F8696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-0.986</w:t>
            </w:r>
          </w:p>
        </w:tc>
        <w:tc>
          <w:tcPr>
            <w:tcW w:w="625" w:type="pct"/>
            <w:shd w:val="clear" w:color="000000" w:fill="F99C9F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-0.612</w:t>
            </w:r>
          </w:p>
        </w:tc>
        <w:tc>
          <w:tcPr>
            <w:tcW w:w="625" w:type="pct"/>
            <w:shd w:val="clear" w:color="000000" w:fill="FAC8C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-0.301</w:t>
            </w:r>
          </w:p>
        </w:tc>
        <w:tc>
          <w:tcPr>
            <w:tcW w:w="625" w:type="pct"/>
            <w:shd w:val="clear" w:color="000000" w:fill="EDF6F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625" w:type="pct"/>
            <w:shd w:val="clear" w:color="000000" w:fill="FBE7E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-0.075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5" w:type="pct"/>
            <w:shd w:val="clear" w:color="000000" w:fill="F87B7D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-0.855</w:t>
            </w:r>
          </w:p>
        </w:tc>
        <w:tc>
          <w:tcPr>
            <w:tcW w:w="625" w:type="pct"/>
            <w:shd w:val="clear" w:color="000000" w:fill="F9AAA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-0.515</w:t>
            </w:r>
          </w:p>
        </w:tc>
        <w:tc>
          <w:tcPr>
            <w:tcW w:w="625" w:type="pct"/>
            <w:shd w:val="clear" w:color="000000" w:fill="FACFD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-0.250</w:t>
            </w:r>
          </w:p>
        </w:tc>
        <w:tc>
          <w:tcPr>
            <w:tcW w:w="625" w:type="pct"/>
            <w:shd w:val="clear" w:color="000000" w:fill="C7E7D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625" w:type="pct"/>
            <w:shd w:val="clear" w:color="000000" w:fill="F8858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-0.780</w:t>
            </w:r>
          </w:p>
        </w:tc>
        <w:tc>
          <w:tcPr>
            <w:tcW w:w="625" w:type="pct"/>
            <w:shd w:val="clear" w:color="000000" w:fill="73C58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0.907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5" w:type="pct"/>
            <w:shd w:val="clear" w:color="000000" w:fill="E4F3E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625" w:type="pct"/>
            <w:shd w:val="clear" w:color="000000" w:fill="FABFC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-0.367</w:t>
            </w:r>
          </w:p>
        </w:tc>
        <w:tc>
          <w:tcPr>
            <w:tcW w:w="625" w:type="pct"/>
            <w:shd w:val="clear" w:color="000000" w:fill="FAD1D4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-0.234</w:t>
            </w:r>
          </w:p>
        </w:tc>
        <w:tc>
          <w:tcPr>
            <w:tcW w:w="625" w:type="pct"/>
            <w:shd w:val="clear" w:color="000000" w:fill="E5F3E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625" w:type="pct"/>
            <w:shd w:val="clear" w:color="000000" w:fill="FBF9F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625" w:type="pct"/>
            <w:shd w:val="clear" w:color="000000" w:fill="FBE5E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-0.094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5" w:type="pct"/>
            <w:shd w:val="clear" w:color="000000" w:fill="E6F3E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625" w:type="pct"/>
            <w:shd w:val="clear" w:color="000000" w:fill="FBE2E5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-0.109</w:t>
            </w:r>
          </w:p>
        </w:tc>
        <w:tc>
          <w:tcPr>
            <w:tcW w:w="625" w:type="pct"/>
            <w:shd w:val="clear" w:color="000000" w:fill="A0D7AF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625" w:type="pct"/>
            <w:shd w:val="clear" w:color="000000" w:fill="D6EDDE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625" w:type="pct"/>
            <w:shd w:val="clear" w:color="000000" w:fill="85CC98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0.798</w:t>
            </w:r>
          </w:p>
        </w:tc>
        <w:tc>
          <w:tcPr>
            <w:tcW w:w="625" w:type="pct"/>
            <w:shd w:val="clear" w:color="000000" w:fill="93D2A5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0.711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804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25" w:type="pct"/>
            <w:shd w:val="clear" w:color="000000" w:fill="FBE5E8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-0.087</w:t>
            </w:r>
          </w:p>
        </w:tc>
        <w:tc>
          <w:tcPr>
            <w:tcW w:w="625" w:type="pct"/>
            <w:shd w:val="clear" w:color="000000" w:fill="DAEFE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625" w:type="pct"/>
            <w:shd w:val="clear" w:color="000000" w:fill="FBF9F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625" w:type="pct"/>
            <w:shd w:val="clear" w:color="000000" w:fill="C5E6D0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625" w:type="pct"/>
            <w:shd w:val="clear" w:color="000000" w:fill="FABFC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-0.366</w:t>
            </w:r>
          </w:p>
        </w:tc>
        <w:tc>
          <w:tcPr>
            <w:tcW w:w="625" w:type="pct"/>
            <w:shd w:val="clear" w:color="000000" w:fill="ECF6F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0.171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5" w:type="pct"/>
            <w:shd w:val="clear" w:color="000000" w:fill="FAC9C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-0.293</w:t>
            </w:r>
          </w:p>
        </w:tc>
        <w:tc>
          <w:tcPr>
            <w:tcW w:w="625" w:type="pct"/>
            <w:shd w:val="clear" w:color="000000" w:fill="FAB4B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-0.441</w:t>
            </w:r>
          </w:p>
        </w:tc>
        <w:tc>
          <w:tcPr>
            <w:tcW w:w="625" w:type="pct"/>
            <w:shd w:val="clear" w:color="000000" w:fill="FAC4C6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-0.330</w:t>
            </w:r>
          </w:p>
        </w:tc>
        <w:tc>
          <w:tcPr>
            <w:tcW w:w="625" w:type="pct"/>
            <w:shd w:val="clear" w:color="000000" w:fill="FACFD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-0.248</w:t>
            </w:r>
          </w:p>
        </w:tc>
        <w:tc>
          <w:tcPr>
            <w:tcW w:w="625" w:type="pct"/>
            <w:shd w:val="clear" w:color="000000" w:fill="FAC2C4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-0.343</w:t>
            </w:r>
          </w:p>
        </w:tc>
        <w:tc>
          <w:tcPr>
            <w:tcW w:w="625" w:type="pct"/>
            <w:shd w:val="clear" w:color="000000" w:fill="FAC0C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-0.359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5" w:type="pct"/>
            <w:shd w:val="clear" w:color="000000" w:fill="F8858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-0.783</w:t>
            </w:r>
          </w:p>
        </w:tc>
        <w:tc>
          <w:tcPr>
            <w:tcW w:w="625" w:type="pct"/>
            <w:shd w:val="clear" w:color="000000" w:fill="E8F4EE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625" w:type="pct"/>
            <w:shd w:val="clear" w:color="000000" w:fill="70C48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0.921</w:t>
            </w:r>
          </w:p>
        </w:tc>
        <w:tc>
          <w:tcPr>
            <w:tcW w:w="625" w:type="pct"/>
            <w:shd w:val="clear" w:color="000000" w:fill="86CD9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625" w:type="pct"/>
            <w:shd w:val="clear" w:color="000000" w:fill="63BE7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25" w:type="pct"/>
            <w:shd w:val="clear" w:color="000000" w:fill="67C07F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0.977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957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5" w:type="pct"/>
            <w:shd w:val="clear" w:color="000000" w:fill="FBE9E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-0.059</w:t>
            </w:r>
          </w:p>
        </w:tc>
        <w:tc>
          <w:tcPr>
            <w:tcW w:w="625" w:type="pct"/>
            <w:shd w:val="clear" w:color="000000" w:fill="F0F7F5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625" w:type="pct"/>
            <w:shd w:val="clear" w:color="000000" w:fill="C8E7D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625" w:type="pct"/>
            <w:shd w:val="clear" w:color="000000" w:fill="F9B1B3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-0.467</w:t>
            </w:r>
          </w:p>
        </w:tc>
        <w:tc>
          <w:tcPr>
            <w:tcW w:w="625" w:type="pct"/>
            <w:shd w:val="clear" w:color="000000" w:fill="FBF8F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625" w:type="pct"/>
            <w:shd w:val="clear" w:color="000000" w:fill="C5E6D0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0.408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1135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5" w:type="pct"/>
            <w:shd w:val="clear" w:color="000000" w:fill="F9909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-0.702</w:t>
            </w:r>
          </w:p>
        </w:tc>
        <w:tc>
          <w:tcPr>
            <w:tcW w:w="625" w:type="pct"/>
            <w:shd w:val="clear" w:color="000000" w:fill="F9A8A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-0.527</w:t>
            </w:r>
          </w:p>
        </w:tc>
        <w:tc>
          <w:tcPr>
            <w:tcW w:w="625" w:type="pct"/>
            <w:shd w:val="clear" w:color="000000" w:fill="FABFC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-0.364</w:t>
            </w:r>
          </w:p>
        </w:tc>
        <w:tc>
          <w:tcPr>
            <w:tcW w:w="625" w:type="pct"/>
            <w:shd w:val="clear" w:color="000000" w:fill="EBF5F0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625" w:type="pct"/>
            <w:shd w:val="clear" w:color="000000" w:fill="EAF5EF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625" w:type="pct"/>
            <w:shd w:val="clear" w:color="000000" w:fill="BCE3C8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0.461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1209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5" w:type="pct"/>
            <w:shd w:val="clear" w:color="000000" w:fill="64BF7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625" w:type="pct"/>
            <w:shd w:val="clear" w:color="000000" w:fill="FBF4F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625" w:type="pct"/>
            <w:shd w:val="clear" w:color="000000" w:fill="DAEEE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625" w:type="pct"/>
            <w:shd w:val="clear" w:color="000000" w:fill="9DD6AE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625" w:type="pct"/>
            <w:shd w:val="clear" w:color="000000" w:fill="F88B8D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-0.739</w:t>
            </w:r>
          </w:p>
        </w:tc>
        <w:tc>
          <w:tcPr>
            <w:tcW w:w="625" w:type="pct"/>
            <w:shd w:val="clear" w:color="000000" w:fill="F9A4A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-0.556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1228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5" w:type="pct"/>
            <w:shd w:val="clear" w:color="000000" w:fill="DEF0E5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625" w:type="pct"/>
            <w:shd w:val="clear" w:color="000000" w:fill="F87F8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-0.824</w:t>
            </w:r>
          </w:p>
        </w:tc>
        <w:tc>
          <w:tcPr>
            <w:tcW w:w="625" w:type="pct"/>
            <w:shd w:val="clear" w:color="000000" w:fill="FBEAED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-0.053</w:t>
            </w:r>
          </w:p>
        </w:tc>
        <w:tc>
          <w:tcPr>
            <w:tcW w:w="625" w:type="pct"/>
            <w:shd w:val="clear" w:color="000000" w:fill="B5E0C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625" w:type="pct"/>
            <w:shd w:val="clear" w:color="000000" w:fill="FBFBFE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625" w:type="pct"/>
            <w:shd w:val="clear" w:color="000000" w:fill="FBEFF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-0.021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1359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5" w:type="pct"/>
            <w:shd w:val="clear" w:color="000000" w:fill="A0D7B0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625" w:type="pct"/>
            <w:shd w:val="clear" w:color="000000" w:fill="66BF7D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625" w:type="pct"/>
            <w:shd w:val="clear" w:color="000000" w:fill="BBE2C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625" w:type="pct"/>
            <w:shd w:val="clear" w:color="000000" w:fill="FAC9C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-0.291</w:t>
            </w:r>
          </w:p>
        </w:tc>
        <w:tc>
          <w:tcPr>
            <w:tcW w:w="625" w:type="pct"/>
            <w:shd w:val="clear" w:color="000000" w:fill="D7EDDF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625" w:type="pct"/>
            <w:shd w:val="clear" w:color="000000" w:fill="F9A8A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-0.527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5" w:type="pct"/>
            <w:shd w:val="clear" w:color="000000" w:fill="FBF1F4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625" w:type="pct"/>
            <w:shd w:val="clear" w:color="000000" w:fill="D5ECDD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625" w:type="pct"/>
            <w:shd w:val="clear" w:color="000000" w:fill="FBDFE2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-0.132</w:t>
            </w:r>
          </w:p>
        </w:tc>
        <w:tc>
          <w:tcPr>
            <w:tcW w:w="625" w:type="pct"/>
            <w:shd w:val="clear" w:color="000000" w:fill="FAC7C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-0.307</w:t>
            </w:r>
          </w:p>
        </w:tc>
        <w:tc>
          <w:tcPr>
            <w:tcW w:w="625" w:type="pct"/>
            <w:shd w:val="clear" w:color="000000" w:fill="F87678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-0.890</w:t>
            </w:r>
          </w:p>
        </w:tc>
        <w:tc>
          <w:tcPr>
            <w:tcW w:w="625" w:type="pct"/>
            <w:shd w:val="clear" w:color="000000" w:fill="76C68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0.886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5" w:type="pct"/>
            <w:shd w:val="clear" w:color="000000" w:fill="7BC890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625" w:type="pct"/>
            <w:shd w:val="clear" w:color="000000" w:fill="F87477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-0.900</w:t>
            </w:r>
          </w:p>
        </w:tc>
        <w:tc>
          <w:tcPr>
            <w:tcW w:w="625" w:type="pct"/>
            <w:shd w:val="clear" w:color="000000" w:fill="F86F7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-0.941</w:t>
            </w:r>
          </w:p>
        </w:tc>
        <w:tc>
          <w:tcPr>
            <w:tcW w:w="625" w:type="pct"/>
            <w:shd w:val="clear" w:color="000000" w:fill="74C58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0.900</w:t>
            </w:r>
          </w:p>
        </w:tc>
        <w:tc>
          <w:tcPr>
            <w:tcW w:w="625" w:type="pct"/>
            <w:shd w:val="clear" w:color="000000" w:fill="F7FAFB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625" w:type="pct"/>
            <w:shd w:val="clear" w:color="000000" w:fill="86CD9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0.789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1487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5" w:type="pct"/>
            <w:shd w:val="clear" w:color="000000" w:fill="FBF6F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625" w:type="pct"/>
            <w:shd w:val="clear" w:color="000000" w:fill="EEF7F3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625" w:type="pct"/>
            <w:shd w:val="clear" w:color="000000" w:fill="F5F9F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625" w:type="pct"/>
            <w:shd w:val="clear" w:color="000000" w:fill="EEF7F3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625" w:type="pct"/>
            <w:shd w:val="clear" w:color="000000" w:fill="A7DAB6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625" w:type="pct"/>
            <w:shd w:val="clear" w:color="000000" w:fill="C8E7D3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0.387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1536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5" w:type="pct"/>
            <w:shd w:val="clear" w:color="000000" w:fill="FAD7D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-0.193</w:t>
            </w:r>
          </w:p>
        </w:tc>
        <w:tc>
          <w:tcPr>
            <w:tcW w:w="625" w:type="pct"/>
            <w:shd w:val="clear" w:color="000000" w:fill="D6EDDE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625" w:type="pct"/>
            <w:shd w:val="clear" w:color="000000" w:fill="FBF2F5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625" w:type="pct"/>
            <w:shd w:val="clear" w:color="000000" w:fill="FAB7B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-0.422</w:t>
            </w:r>
          </w:p>
        </w:tc>
        <w:tc>
          <w:tcPr>
            <w:tcW w:w="625" w:type="pct"/>
            <w:shd w:val="clear" w:color="000000" w:fill="C2E5CD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625" w:type="pct"/>
            <w:shd w:val="clear" w:color="000000" w:fill="78C78D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0.873</w:t>
            </w:r>
          </w:p>
        </w:tc>
      </w:tr>
      <w:tr w:rsidR="007840EA" w:rsidRPr="009F3009" w:rsidTr="00D451C4">
        <w:trPr>
          <w:trHeight w:val="432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840EA" w:rsidRPr="009F3009" w:rsidTr="00D451C4">
        <w:trPr>
          <w:trHeight w:val="432"/>
        </w:trPr>
        <w:tc>
          <w:tcPr>
            <w:tcW w:w="1250" w:type="pct"/>
            <w:gridSpan w:val="2"/>
            <w:shd w:val="clear" w:color="auto" w:fill="auto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625" w:type="pct"/>
            <w:shd w:val="clear" w:color="000000" w:fill="FBEEF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-0.034</w:t>
            </w:r>
          </w:p>
        </w:tc>
        <w:tc>
          <w:tcPr>
            <w:tcW w:w="625" w:type="pct"/>
            <w:shd w:val="clear" w:color="000000" w:fill="FBDEE1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-0.148</w:t>
            </w:r>
          </w:p>
        </w:tc>
        <w:tc>
          <w:tcPr>
            <w:tcW w:w="625" w:type="pct"/>
            <w:shd w:val="clear" w:color="000000" w:fill="FBF7FA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625" w:type="pct"/>
            <w:shd w:val="clear" w:color="000000" w:fill="F5FAF9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625" w:type="pct"/>
            <w:shd w:val="clear" w:color="000000" w:fill="FBF9FC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625" w:type="pct"/>
            <w:shd w:val="clear" w:color="000000" w:fill="CFEAD8"/>
            <w:noWrap/>
            <w:vAlign w:val="center"/>
            <w:hideMark/>
          </w:tcPr>
          <w:p w:rsidR="007840EA" w:rsidRPr="009F3009" w:rsidRDefault="007840EA" w:rsidP="00D451C4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0.342</w:t>
            </w:r>
          </w:p>
        </w:tc>
      </w:tr>
    </w:tbl>
    <w:p w:rsidR="00D451C4" w:rsidRPr="009F3009" w:rsidRDefault="00D451C4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  <w:sectPr w:rsidR="00D451C4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D451C4" w:rsidRPr="000C76A8" w:rsidRDefault="00F0496F" w:rsidP="000510D7">
      <w:pPr>
        <w:spacing w:after="200" w:line="360" w:lineRule="auto"/>
        <w:rPr>
          <w:sz w:val="24"/>
          <w:szCs w:val="24"/>
        </w:rPr>
      </w:pPr>
      <w:r>
        <w:rPr>
          <w:rFonts w:eastAsia="SimHei"/>
          <w:b/>
          <w:sz w:val="24"/>
          <w:szCs w:val="24"/>
        </w:rPr>
        <w:lastRenderedPageBreak/>
        <w:t>Table S9</w:t>
      </w:r>
      <w:r w:rsidR="00D451C4" w:rsidRPr="000C76A8">
        <w:rPr>
          <w:rFonts w:eastAsia="SimHei"/>
          <w:b/>
          <w:sz w:val="24"/>
          <w:szCs w:val="24"/>
        </w:rPr>
        <w:t xml:space="preserve">. Pearson </w:t>
      </w:r>
      <w:r w:rsidR="00D451C4" w:rsidRPr="000C76A8">
        <w:rPr>
          <w:b/>
          <w:sz w:val="24"/>
          <w:szCs w:val="24"/>
        </w:rPr>
        <w:t xml:space="preserve">correlation coefficients between predicted ratio and experimentally measured ratio for the SRPS </w:t>
      </w:r>
      <w:r w:rsidR="001700DB" w:rsidRPr="000C76A8">
        <w:rPr>
          <w:b/>
          <w:sz w:val="24"/>
          <w:szCs w:val="24"/>
        </w:rPr>
        <w:t>operons</w:t>
      </w:r>
      <w:r w:rsidR="00D451C4" w:rsidRPr="000C76A8">
        <w:rPr>
          <w:b/>
          <w:sz w:val="24"/>
          <w:szCs w:val="24"/>
        </w:rPr>
        <w:t xml:space="preserve"> of </w:t>
      </w:r>
      <w:r w:rsidR="00D451C4" w:rsidRPr="000C76A8">
        <w:rPr>
          <w:b/>
          <w:i/>
          <w:sz w:val="24"/>
          <w:szCs w:val="24"/>
        </w:rPr>
        <w:t>Cace</w:t>
      </w:r>
      <w:r w:rsidR="00D451C4" w:rsidRPr="000C76A8">
        <w:rPr>
          <w:b/>
          <w:sz w:val="24"/>
          <w:szCs w:val="24"/>
        </w:rPr>
        <w:t xml:space="preserve">, for each of the six methods (CAI, RCA, RCBS, MELP, Gene-order and </w:t>
      </w:r>
      <w:r w:rsidR="00D451C4" w:rsidRPr="000C76A8">
        <w:rPr>
          <w:b/>
          <w:bCs/>
          <w:sz w:val="24"/>
          <w:szCs w:val="24"/>
        </w:rPr>
        <w:t>SLOFE</w:t>
      </w:r>
      <w:r w:rsidR="00D451C4" w:rsidRPr="000C76A8">
        <w:rPr>
          <w:b/>
          <w:sz w:val="24"/>
          <w:szCs w:val="24"/>
        </w:rPr>
        <w:t xml:space="preserve">). </w:t>
      </w:r>
      <w:r w:rsidR="00D451C4" w:rsidRPr="000C76A8">
        <w:rPr>
          <w:sz w:val="24"/>
          <w:szCs w:val="24"/>
        </w:rPr>
        <w:t>Correlations with the experimentally measured abundance of transcripts were shown.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088"/>
        <w:gridCol w:w="1136"/>
        <w:gridCol w:w="1136"/>
        <w:gridCol w:w="1136"/>
        <w:gridCol w:w="1136"/>
        <w:gridCol w:w="1206"/>
        <w:gridCol w:w="1241"/>
      </w:tblGrid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 xml:space="preserve"># 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#of genes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7" w:type="pct"/>
            <w:shd w:val="clear" w:color="000000" w:fill="CAE8D4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607" w:type="pct"/>
            <w:shd w:val="clear" w:color="000000" w:fill="FABEC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-0.377</w:t>
            </w:r>
          </w:p>
        </w:tc>
        <w:tc>
          <w:tcPr>
            <w:tcW w:w="607" w:type="pct"/>
            <w:shd w:val="clear" w:color="000000" w:fill="F9A4A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-0.566</w:t>
            </w:r>
          </w:p>
        </w:tc>
        <w:tc>
          <w:tcPr>
            <w:tcW w:w="607" w:type="pct"/>
            <w:shd w:val="clear" w:color="000000" w:fill="F9A6A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-0.555</w:t>
            </w:r>
          </w:p>
        </w:tc>
        <w:tc>
          <w:tcPr>
            <w:tcW w:w="644" w:type="pct"/>
            <w:shd w:val="clear" w:color="000000" w:fill="99D4A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665" w:type="pct"/>
            <w:shd w:val="clear" w:color="000000" w:fill="8ACE9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0.742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7" w:type="pct"/>
            <w:shd w:val="clear" w:color="000000" w:fill="FAD4D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-0.217</w:t>
            </w:r>
          </w:p>
        </w:tc>
        <w:tc>
          <w:tcPr>
            <w:tcW w:w="607" w:type="pct"/>
            <w:shd w:val="clear" w:color="000000" w:fill="F8858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-0.793</w:t>
            </w:r>
          </w:p>
        </w:tc>
        <w:tc>
          <w:tcPr>
            <w:tcW w:w="607" w:type="pct"/>
            <w:shd w:val="clear" w:color="000000" w:fill="F9AFB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-0.487</w:t>
            </w:r>
          </w:p>
        </w:tc>
        <w:tc>
          <w:tcPr>
            <w:tcW w:w="607" w:type="pct"/>
            <w:shd w:val="clear" w:color="000000" w:fill="C8E7D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0.376</w:t>
            </w:r>
          </w:p>
        </w:tc>
        <w:tc>
          <w:tcPr>
            <w:tcW w:w="644" w:type="pct"/>
            <w:shd w:val="clear" w:color="000000" w:fill="9CD5A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665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0.970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7" w:type="pct"/>
            <w:shd w:val="clear" w:color="000000" w:fill="DAEFE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0.271</w:t>
            </w:r>
          </w:p>
        </w:tc>
        <w:tc>
          <w:tcPr>
            <w:tcW w:w="607" w:type="pct"/>
            <w:shd w:val="clear" w:color="000000" w:fill="F9ACAF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-0.508</w:t>
            </w:r>
          </w:p>
        </w:tc>
        <w:tc>
          <w:tcPr>
            <w:tcW w:w="607" w:type="pct"/>
            <w:shd w:val="clear" w:color="000000" w:fill="FAB8B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-0.420</w:t>
            </w:r>
          </w:p>
        </w:tc>
        <w:tc>
          <w:tcPr>
            <w:tcW w:w="607" w:type="pct"/>
            <w:shd w:val="clear" w:color="000000" w:fill="F9AEB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-0.496</w:t>
            </w:r>
          </w:p>
        </w:tc>
        <w:tc>
          <w:tcPr>
            <w:tcW w:w="644" w:type="pct"/>
            <w:shd w:val="clear" w:color="000000" w:fill="FAB4B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-0.451</w:t>
            </w:r>
          </w:p>
        </w:tc>
        <w:tc>
          <w:tcPr>
            <w:tcW w:w="665" w:type="pct"/>
            <w:shd w:val="clear" w:color="000000" w:fill="F7FAF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0.101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7" w:type="pct"/>
            <w:shd w:val="clear" w:color="000000" w:fill="D9EEE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0.277</w:t>
            </w:r>
          </w:p>
        </w:tc>
        <w:tc>
          <w:tcPr>
            <w:tcW w:w="607" w:type="pct"/>
            <w:shd w:val="clear" w:color="000000" w:fill="F0F7F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0.146</w:t>
            </w:r>
          </w:p>
        </w:tc>
        <w:tc>
          <w:tcPr>
            <w:tcW w:w="607" w:type="pct"/>
            <w:shd w:val="clear" w:color="000000" w:fill="C5E6D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607" w:type="pct"/>
            <w:shd w:val="clear" w:color="000000" w:fill="70C48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0.894</w:t>
            </w:r>
          </w:p>
        </w:tc>
        <w:tc>
          <w:tcPr>
            <w:tcW w:w="644" w:type="pct"/>
            <w:shd w:val="clear" w:color="000000" w:fill="F86B6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-0.982</w:t>
            </w:r>
          </w:p>
        </w:tc>
        <w:tc>
          <w:tcPr>
            <w:tcW w:w="665" w:type="pct"/>
            <w:shd w:val="clear" w:color="000000" w:fill="7EC99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0.816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7" w:type="pct"/>
            <w:shd w:val="clear" w:color="000000" w:fill="84CC9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0.777</w:t>
            </w:r>
          </w:p>
        </w:tc>
        <w:tc>
          <w:tcPr>
            <w:tcW w:w="607" w:type="pct"/>
            <w:shd w:val="clear" w:color="000000" w:fill="FAC2C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-0.352</w:t>
            </w:r>
          </w:p>
        </w:tc>
        <w:tc>
          <w:tcPr>
            <w:tcW w:w="607" w:type="pct"/>
            <w:shd w:val="clear" w:color="000000" w:fill="FBE7E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607" w:type="pct"/>
            <w:shd w:val="clear" w:color="000000" w:fill="FBE0E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-0.132</w:t>
            </w:r>
          </w:p>
        </w:tc>
        <w:tc>
          <w:tcPr>
            <w:tcW w:w="644" w:type="pct"/>
            <w:shd w:val="clear" w:color="000000" w:fill="F88B8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-0.749</w:t>
            </w:r>
          </w:p>
        </w:tc>
        <w:tc>
          <w:tcPr>
            <w:tcW w:w="665" w:type="pct"/>
            <w:shd w:val="clear" w:color="000000" w:fill="8BCE9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0.740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7" w:type="pct"/>
            <w:shd w:val="clear" w:color="000000" w:fill="BBE2C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0.457</w:t>
            </w:r>
          </w:p>
        </w:tc>
        <w:tc>
          <w:tcPr>
            <w:tcW w:w="607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607" w:type="pct"/>
            <w:shd w:val="clear" w:color="000000" w:fill="F9AFB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-0.489</w:t>
            </w:r>
          </w:p>
        </w:tc>
        <w:tc>
          <w:tcPr>
            <w:tcW w:w="607" w:type="pct"/>
            <w:shd w:val="clear" w:color="000000" w:fill="FBF0F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644" w:type="pct"/>
            <w:shd w:val="clear" w:color="000000" w:fill="F9939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-0.692</w:t>
            </w:r>
          </w:p>
        </w:tc>
        <w:tc>
          <w:tcPr>
            <w:tcW w:w="665" w:type="pct"/>
            <w:shd w:val="clear" w:color="000000" w:fill="B4DFC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0.498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7" w:type="pct"/>
            <w:shd w:val="clear" w:color="000000" w:fill="94D2A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0.687</w:t>
            </w:r>
          </w:p>
        </w:tc>
        <w:tc>
          <w:tcPr>
            <w:tcW w:w="607" w:type="pct"/>
            <w:shd w:val="clear" w:color="000000" w:fill="8BCE9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607" w:type="pct"/>
            <w:shd w:val="clear" w:color="000000" w:fill="82CB9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0.791</w:t>
            </w:r>
          </w:p>
        </w:tc>
        <w:tc>
          <w:tcPr>
            <w:tcW w:w="607" w:type="pct"/>
            <w:shd w:val="clear" w:color="000000" w:fill="C8E7D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0.381</w:t>
            </w:r>
          </w:p>
        </w:tc>
        <w:tc>
          <w:tcPr>
            <w:tcW w:w="644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-0.998</w:t>
            </w:r>
          </w:p>
        </w:tc>
        <w:tc>
          <w:tcPr>
            <w:tcW w:w="665" w:type="pct"/>
            <w:shd w:val="clear" w:color="000000" w:fill="FAB3B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-0.459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7" w:type="pct"/>
            <w:shd w:val="clear" w:color="000000" w:fill="E8F4E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607" w:type="pct"/>
            <w:shd w:val="clear" w:color="000000" w:fill="FAC5C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-0.327</w:t>
            </w:r>
          </w:p>
        </w:tc>
        <w:tc>
          <w:tcPr>
            <w:tcW w:w="607" w:type="pct"/>
            <w:shd w:val="clear" w:color="000000" w:fill="FBF7F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607" w:type="pct"/>
            <w:shd w:val="clear" w:color="000000" w:fill="FAC9C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-0.300</w:t>
            </w:r>
          </w:p>
        </w:tc>
        <w:tc>
          <w:tcPr>
            <w:tcW w:w="644" w:type="pct"/>
            <w:shd w:val="clear" w:color="000000" w:fill="B6E0C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665" w:type="pct"/>
            <w:shd w:val="clear" w:color="000000" w:fill="91D1A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0.702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7" w:type="pct"/>
            <w:shd w:val="clear" w:color="000000" w:fill="F9ACA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-0.511</w:t>
            </w:r>
          </w:p>
        </w:tc>
        <w:tc>
          <w:tcPr>
            <w:tcW w:w="607" w:type="pct"/>
            <w:shd w:val="clear" w:color="000000" w:fill="F8737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-0.923</w:t>
            </w:r>
          </w:p>
        </w:tc>
        <w:tc>
          <w:tcPr>
            <w:tcW w:w="607" w:type="pct"/>
            <w:shd w:val="clear" w:color="000000" w:fill="F86B6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-0.979</w:t>
            </w:r>
          </w:p>
        </w:tc>
        <w:tc>
          <w:tcPr>
            <w:tcW w:w="607" w:type="pct"/>
            <w:shd w:val="clear" w:color="000000" w:fill="C4E6CF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0.409</w:t>
            </w:r>
          </w:p>
        </w:tc>
        <w:tc>
          <w:tcPr>
            <w:tcW w:w="644" w:type="pct"/>
            <w:shd w:val="clear" w:color="000000" w:fill="72C58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0.907</w:t>
            </w:r>
          </w:p>
        </w:tc>
        <w:tc>
          <w:tcPr>
            <w:tcW w:w="665" w:type="pct"/>
            <w:shd w:val="clear" w:color="000000" w:fill="6EC38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0.932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7" w:type="pct"/>
            <w:shd w:val="clear" w:color="000000" w:fill="FAD7D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-0.202</w:t>
            </w:r>
          </w:p>
        </w:tc>
        <w:tc>
          <w:tcPr>
            <w:tcW w:w="607" w:type="pct"/>
            <w:shd w:val="clear" w:color="000000" w:fill="F99DA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-0.617</w:t>
            </w:r>
          </w:p>
        </w:tc>
        <w:tc>
          <w:tcPr>
            <w:tcW w:w="607" w:type="pct"/>
            <w:shd w:val="clear" w:color="000000" w:fill="FAD5D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-0.216</w:t>
            </w:r>
          </w:p>
        </w:tc>
        <w:tc>
          <w:tcPr>
            <w:tcW w:w="607" w:type="pct"/>
            <w:shd w:val="clear" w:color="000000" w:fill="FBEEF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644" w:type="pct"/>
            <w:shd w:val="clear" w:color="000000" w:fill="FABBB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-0.405</w:t>
            </w:r>
          </w:p>
        </w:tc>
        <w:tc>
          <w:tcPr>
            <w:tcW w:w="665" w:type="pct"/>
            <w:shd w:val="clear" w:color="000000" w:fill="EEF7F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0.153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7" w:type="pct"/>
            <w:shd w:val="clear" w:color="000000" w:fill="F8FBF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607" w:type="pct"/>
            <w:shd w:val="clear" w:color="000000" w:fill="FAFCF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607" w:type="pct"/>
            <w:shd w:val="clear" w:color="000000" w:fill="F9949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-0.684</w:t>
            </w:r>
          </w:p>
        </w:tc>
        <w:tc>
          <w:tcPr>
            <w:tcW w:w="607" w:type="pct"/>
            <w:shd w:val="clear" w:color="000000" w:fill="FABCBF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-0.393</w:t>
            </w:r>
          </w:p>
        </w:tc>
        <w:tc>
          <w:tcPr>
            <w:tcW w:w="644" w:type="pct"/>
            <w:shd w:val="clear" w:color="000000" w:fill="F8797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-0.877</w:t>
            </w:r>
          </w:p>
        </w:tc>
        <w:tc>
          <w:tcPr>
            <w:tcW w:w="665" w:type="pct"/>
            <w:shd w:val="clear" w:color="000000" w:fill="A2D8B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0.615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738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7" w:type="pct"/>
            <w:shd w:val="clear" w:color="000000" w:fill="F9A3A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-0.579</w:t>
            </w:r>
          </w:p>
        </w:tc>
        <w:tc>
          <w:tcPr>
            <w:tcW w:w="607" w:type="pct"/>
            <w:shd w:val="clear" w:color="000000" w:fill="FBE9E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607" w:type="pct"/>
            <w:shd w:val="clear" w:color="000000" w:fill="FAC8C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-0.311</w:t>
            </w:r>
          </w:p>
        </w:tc>
        <w:tc>
          <w:tcPr>
            <w:tcW w:w="607" w:type="pct"/>
            <w:shd w:val="clear" w:color="000000" w:fill="FBE3E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644" w:type="pct"/>
            <w:shd w:val="clear" w:color="000000" w:fill="FBFCF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665" w:type="pct"/>
            <w:shd w:val="clear" w:color="000000" w:fill="70C48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0.923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849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7" w:type="pct"/>
            <w:shd w:val="clear" w:color="000000" w:fill="73C58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0.904</w:t>
            </w:r>
          </w:p>
        </w:tc>
        <w:tc>
          <w:tcPr>
            <w:tcW w:w="607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-1.000</w:t>
            </w:r>
          </w:p>
        </w:tc>
        <w:tc>
          <w:tcPr>
            <w:tcW w:w="607" w:type="pct"/>
            <w:shd w:val="clear" w:color="000000" w:fill="A6D9B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0.595</w:t>
            </w:r>
          </w:p>
        </w:tc>
        <w:tc>
          <w:tcPr>
            <w:tcW w:w="607" w:type="pct"/>
            <w:shd w:val="clear" w:color="000000" w:fill="A6D9B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0.594</w:t>
            </w:r>
          </w:p>
        </w:tc>
        <w:tc>
          <w:tcPr>
            <w:tcW w:w="644" w:type="pct"/>
            <w:shd w:val="clear" w:color="000000" w:fill="71C48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0.916</w:t>
            </w:r>
          </w:p>
        </w:tc>
        <w:tc>
          <w:tcPr>
            <w:tcW w:w="665" w:type="pct"/>
            <w:shd w:val="clear" w:color="000000" w:fill="85CC9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0.793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909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7" w:type="pct"/>
            <w:shd w:val="clear" w:color="000000" w:fill="D9EEE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607" w:type="pct"/>
            <w:shd w:val="clear" w:color="000000" w:fill="FBDAD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-0.179</w:t>
            </w:r>
          </w:p>
        </w:tc>
        <w:tc>
          <w:tcPr>
            <w:tcW w:w="607" w:type="pct"/>
            <w:shd w:val="clear" w:color="000000" w:fill="FACDD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-0.272</w:t>
            </w:r>
          </w:p>
        </w:tc>
        <w:tc>
          <w:tcPr>
            <w:tcW w:w="607" w:type="pct"/>
            <w:shd w:val="clear" w:color="000000" w:fill="FBD9D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-0.184</w:t>
            </w:r>
          </w:p>
        </w:tc>
        <w:tc>
          <w:tcPr>
            <w:tcW w:w="644" w:type="pct"/>
            <w:shd w:val="clear" w:color="000000" w:fill="F9AFB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-0.490</w:t>
            </w:r>
          </w:p>
        </w:tc>
        <w:tc>
          <w:tcPr>
            <w:tcW w:w="665" w:type="pct"/>
            <w:shd w:val="clear" w:color="000000" w:fill="E4F3E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0.214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7" w:type="pct"/>
            <w:shd w:val="clear" w:color="000000" w:fill="95D2A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607" w:type="pct"/>
            <w:shd w:val="clear" w:color="000000" w:fill="AEDDB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0.543</w:t>
            </w:r>
          </w:p>
        </w:tc>
        <w:tc>
          <w:tcPr>
            <w:tcW w:w="607" w:type="pct"/>
            <w:shd w:val="clear" w:color="000000" w:fill="D2EBD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607" w:type="pct"/>
            <w:shd w:val="clear" w:color="000000" w:fill="F99DA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-0.617</w:t>
            </w:r>
          </w:p>
        </w:tc>
        <w:tc>
          <w:tcPr>
            <w:tcW w:w="644" w:type="pct"/>
            <w:shd w:val="clear" w:color="000000" w:fill="A6DAB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0.590</w:t>
            </w:r>
          </w:p>
        </w:tc>
        <w:tc>
          <w:tcPr>
            <w:tcW w:w="665" w:type="pct"/>
            <w:shd w:val="clear" w:color="000000" w:fill="E3F2E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0.224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7" w:type="pct"/>
            <w:shd w:val="clear" w:color="000000" w:fill="98D4A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0.677</w:t>
            </w:r>
          </w:p>
        </w:tc>
        <w:tc>
          <w:tcPr>
            <w:tcW w:w="607" w:type="pct"/>
            <w:shd w:val="clear" w:color="000000" w:fill="FAB9B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-0.417</w:t>
            </w:r>
          </w:p>
        </w:tc>
        <w:tc>
          <w:tcPr>
            <w:tcW w:w="607" w:type="pct"/>
            <w:shd w:val="clear" w:color="000000" w:fill="FAB2B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-0.466</w:t>
            </w:r>
          </w:p>
        </w:tc>
        <w:tc>
          <w:tcPr>
            <w:tcW w:w="607" w:type="pct"/>
            <w:shd w:val="clear" w:color="000000" w:fill="FBF9F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644" w:type="pct"/>
            <w:shd w:val="clear" w:color="000000" w:fill="78C78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665" w:type="pct"/>
            <w:shd w:val="clear" w:color="000000" w:fill="BBE2C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0.464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07" w:type="pct"/>
            <w:shd w:val="clear" w:color="000000" w:fill="FACDD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-0.269</w:t>
            </w:r>
          </w:p>
        </w:tc>
        <w:tc>
          <w:tcPr>
            <w:tcW w:w="607" w:type="pct"/>
            <w:shd w:val="clear" w:color="000000" w:fill="A7DAB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607" w:type="pct"/>
            <w:shd w:val="clear" w:color="000000" w:fill="FBD8D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-0.194</w:t>
            </w:r>
          </w:p>
        </w:tc>
        <w:tc>
          <w:tcPr>
            <w:tcW w:w="607" w:type="pct"/>
            <w:shd w:val="clear" w:color="000000" w:fill="D4ECD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644" w:type="pct"/>
            <w:shd w:val="clear" w:color="000000" w:fill="E7F4E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665" w:type="pct"/>
            <w:shd w:val="clear" w:color="000000" w:fill="FBF0F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-0.019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7" w:type="pct"/>
            <w:shd w:val="clear" w:color="000000" w:fill="C5E6CF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0.406</w:t>
            </w:r>
          </w:p>
        </w:tc>
        <w:tc>
          <w:tcPr>
            <w:tcW w:w="607" w:type="pct"/>
            <w:shd w:val="clear" w:color="000000" w:fill="FBF9F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607" w:type="pct"/>
            <w:shd w:val="clear" w:color="000000" w:fill="C4E5C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607" w:type="pct"/>
            <w:shd w:val="clear" w:color="000000" w:fill="96D3A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0.694</w:t>
            </w:r>
          </w:p>
        </w:tc>
        <w:tc>
          <w:tcPr>
            <w:tcW w:w="644" w:type="pct"/>
            <w:shd w:val="clear" w:color="000000" w:fill="FBDDE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-0.155</w:t>
            </w:r>
          </w:p>
        </w:tc>
        <w:tc>
          <w:tcPr>
            <w:tcW w:w="665" w:type="pct"/>
            <w:shd w:val="clear" w:color="000000" w:fill="E8F4E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0.191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1132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7" w:type="pct"/>
            <w:shd w:val="clear" w:color="000000" w:fill="FBFAF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607" w:type="pct"/>
            <w:shd w:val="clear" w:color="000000" w:fill="68C080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0.970</w:t>
            </w:r>
          </w:p>
        </w:tc>
        <w:tc>
          <w:tcPr>
            <w:tcW w:w="607" w:type="pct"/>
            <w:shd w:val="clear" w:color="000000" w:fill="BCE2C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0.459</w:t>
            </w:r>
          </w:p>
        </w:tc>
        <w:tc>
          <w:tcPr>
            <w:tcW w:w="607" w:type="pct"/>
            <w:shd w:val="clear" w:color="000000" w:fill="F98F9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-0.718</w:t>
            </w:r>
          </w:p>
        </w:tc>
        <w:tc>
          <w:tcPr>
            <w:tcW w:w="644" w:type="pct"/>
            <w:shd w:val="clear" w:color="000000" w:fill="91D1A3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0.721</w:t>
            </w:r>
          </w:p>
        </w:tc>
        <w:tc>
          <w:tcPr>
            <w:tcW w:w="665" w:type="pct"/>
            <w:shd w:val="clear" w:color="000000" w:fill="D1EBD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0.331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1248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7" w:type="pct"/>
            <w:shd w:val="clear" w:color="000000" w:fill="FAD2D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-0.238</w:t>
            </w:r>
          </w:p>
        </w:tc>
        <w:tc>
          <w:tcPr>
            <w:tcW w:w="607" w:type="pct"/>
            <w:shd w:val="clear" w:color="000000" w:fill="D5ECD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607" w:type="pct"/>
            <w:shd w:val="clear" w:color="000000" w:fill="F5F9F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607" w:type="pct"/>
            <w:shd w:val="clear" w:color="000000" w:fill="F9939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-0.690</w:t>
            </w:r>
          </w:p>
        </w:tc>
        <w:tc>
          <w:tcPr>
            <w:tcW w:w="644" w:type="pct"/>
            <w:shd w:val="clear" w:color="000000" w:fill="FBDBD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-0.173</w:t>
            </w:r>
          </w:p>
        </w:tc>
        <w:tc>
          <w:tcPr>
            <w:tcW w:w="665" w:type="pct"/>
            <w:shd w:val="clear" w:color="000000" w:fill="E4F2E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0.217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1283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7" w:type="pct"/>
            <w:shd w:val="clear" w:color="000000" w:fill="CAE8D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607" w:type="pct"/>
            <w:shd w:val="clear" w:color="000000" w:fill="C4E6CF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0.411</w:t>
            </w:r>
          </w:p>
        </w:tc>
        <w:tc>
          <w:tcPr>
            <w:tcW w:w="607" w:type="pct"/>
            <w:shd w:val="clear" w:color="000000" w:fill="D4ECD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607" w:type="pct"/>
            <w:shd w:val="clear" w:color="000000" w:fill="F8FBF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644" w:type="pct"/>
            <w:shd w:val="clear" w:color="000000" w:fill="F9999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-0.651</w:t>
            </w:r>
          </w:p>
        </w:tc>
        <w:tc>
          <w:tcPr>
            <w:tcW w:w="665" w:type="pct"/>
            <w:shd w:val="clear" w:color="000000" w:fill="F9A7A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-0.545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1336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7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0.998</w:t>
            </w:r>
          </w:p>
        </w:tc>
        <w:tc>
          <w:tcPr>
            <w:tcW w:w="607" w:type="pct"/>
            <w:shd w:val="clear" w:color="000000" w:fill="F8727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-0.931</w:t>
            </w:r>
          </w:p>
        </w:tc>
        <w:tc>
          <w:tcPr>
            <w:tcW w:w="607" w:type="pct"/>
            <w:shd w:val="clear" w:color="000000" w:fill="FBFCF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607" w:type="pct"/>
            <w:shd w:val="clear" w:color="000000" w:fill="6AC18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0.961</w:t>
            </w:r>
          </w:p>
        </w:tc>
        <w:tc>
          <w:tcPr>
            <w:tcW w:w="644" w:type="pct"/>
            <w:shd w:val="clear" w:color="000000" w:fill="FAFBF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665" w:type="pct"/>
            <w:shd w:val="clear" w:color="000000" w:fill="D3ECD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0.320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1454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7" w:type="pct"/>
            <w:shd w:val="clear" w:color="000000" w:fill="FBE2E5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607" w:type="pct"/>
            <w:shd w:val="clear" w:color="000000" w:fill="FAD5D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-0.217</w:t>
            </w:r>
          </w:p>
        </w:tc>
        <w:tc>
          <w:tcPr>
            <w:tcW w:w="607" w:type="pct"/>
            <w:shd w:val="clear" w:color="000000" w:fill="FAC8C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-0.309</w:t>
            </w:r>
          </w:p>
        </w:tc>
        <w:tc>
          <w:tcPr>
            <w:tcW w:w="607" w:type="pct"/>
            <w:shd w:val="clear" w:color="000000" w:fill="F8787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-0.890</w:t>
            </w:r>
          </w:p>
        </w:tc>
        <w:tc>
          <w:tcPr>
            <w:tcW w:w="644" w:type="pct"/>
            <w:shd w:val="clear" w:color="000000" w:fill="FAD3D6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-0.228</w:t>
            </w:r>
          </w:p>
        </w:tc>
        <w:tc>
          <w:tcPr>
            <w:tcW w:w="665" w:type="pct"/>
            <w:shd w:val="clear" w:color="000000" w:fill="FBF9F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0.046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1519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07" w:type="pct"/>
            <w:shd w:val="clear" w:color="000000" w:fill="E3F2E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0.220</w:t>
            </w:r>
          </w:p>
        </w:tc>
        <w:tc>
          <w:tcPr>
            <w:tcW w:w="607" w:type="pct"/>
            <w:shd w:val="clear" w:color="000000" w:fill="EDF6F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607" w:type="pct"/>
            <w:shd w:val="clear" w:color="000000" w:fill="E4F3E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607" w:type="pct"/>
            <w:shd w:val="clear" w:color="000000" w:fill="E3F2E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644" w:type="pct"/>
            <w:shd w:val="clear" w:color="000000" w:fill="FBE5E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-0.098</w:t>
            </w:r>
          </w:p>
        </w:tc>
        <w:tc>
          <w:tcPr>
            <w:tcW w:w="665" w:type="pct"/>
            <w:shd w:val="clear" w:color="000000" w:fill="FAB4B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-0.451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1522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7" w:type="pct"/>
            <w:shd w:val="clear" w:color="000000" w:fill="F4F9F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607" w:type="pct"/>
            <w:shd w:val="clear" w:color="000000" w:fill="FAD0D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-0.252</w:t>
            </w:r>
          </w:p>
        </w:tc>
        <w:tc>
          <w:tcPr>
            <w:tcW w:w="607" w:type="pct"/>
            <w:shd w:val="clear" w:color="000000" w:fill="F9989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-0.656</w:t>
            </w:r>
          </w:p>
        </w:tc>
        <w:tc>
          <w:tcPr>
            <w:tcW w:w="607" w:type="pct"/>
            <w:shd w:val="clear" w:color="000000" w:fill="97D3A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0.687</w:t>
            </w:r>
          </w:p>
        </w:tc>
        <w:tc>
          <w:tcPr>
            <w:tcW w:w="644" w:type="pct"/>
            <w:shd w:val="clear" w:color="000000" w:fill="F8878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-0.776</w:t>
            </w:r>
          </w:p>
        </w:tc>
        <w:tc>
          <w:tcPr>
            <w:tcW w:w="665" w:type="pct"/>
            <w:shd w:val="clear" w:color="000000" w:fill="A5D9B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0.598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1537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7" w:type="pct"/>
            <w:shd w:val="clear" w:color="000000" w:fill="FAD4D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-0.220</w:t>
            </w:r>
          </w:p>
        </w:tc>
        <w:tc>
          <w:tcPr>
            <w:tcW w:w="607" w:type="pct"/>
            <w:shd w:val="clear" w:color="000000" w:fill="F9ABA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-0.518</w:t>
            </w:r>
          </w:p>
        </w:tc>
        <w:tc>
          <w:tcPr>
            <w:tcW w:w="607" w:type="pct"/>
            <w:shd w:val="clear" w:color="000000" w:fill="FBF7F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607" w:type="pct"/>
            <w:shd w:val="clear" w:color="000000" w:fill="BFE4C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0.439</w:t>
            </w:r>
          </w:p>
        </w:tc>
        <w:tc>
          <w:tcPr>
            <w:tcW w:w="644" w:type="pct"/>
            <w:shd w:val="clear" w:color="000000" w:fill="FBDBD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-0.167</w:t>
            </w:r>
          </w:p>
        </w:tc>
        <w:tc>
          <w:tcPr>
            <w:tcW w:w="665" w:type="pct"/>
            <w:shd w:val="clear" w:color="000000" w:fill="F4F9F8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0.117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1553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7" w:type="pct"/>
            <w:shd w:val="clear" w:color="000000" w:fill="C1E4C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0.431</w:t>
            </w:r>
          </w:p>
        </w:tc>
        <w:tc>
          <w:tcPr>
            <w:tcW w:w="607" w:type="pct"/>
            <w:shd w:val="clear" w:color="000000" w:fill="B6E0C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0.497</w:t>
            </w:r>
          </w:p>
        </w:tc>
        <w:tc>
          <w:tcPr>
            <w:tcW w:w="607" w:type="pct"/>
            <w:shd w:val="clear" w:color="000000" w:fill="D5EDD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607" w:type="pct"/>
            <w:shd w:val="clear" w:color="000000" w:fill="F9959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-0.678</w:t>
            </w:r>
          </w:p>
        </w:tc>
        <w:tc>
          <w:tcPr>
            <w:tcW w:w="644" w:type="pct"/>
            <w:shd w:val="clear" w:color="000000" w:fill="F9A6A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-0.553</w:t>
            </w:r>
          </w:p>
        </w:tc>
        <w:tc>
          <w:tcPr>
            <w:tcW w:w="665" w:type="pct"/>
            <w:shd w:val="clear" w:color="000000" w:fill="FBD7D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-0.199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1566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7" w:type="pct"/>
            <w:shd w:val="clear" w:color="000000" w:fill="C6E7D1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607" w:type="pct"/>
            <w:shd w:val="clear" w:color="000000" w:fill="FBDCDF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-0.159</w:t>
            </w:r>
          </w:p>
        </w:tc>
        <w:tc>
          <w:tcPr>
            <w:tcW w:w="607" w:type="pct"/>
            <w:shd w:val="clear" w:color="000000" w:fill="FBF9F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607" w:type="pct"/>
            <w:shd w:val="clear" w:color="000000" w:fill="BBE2C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0.462</w:t>
            </w:r>
          </w:p>
        </w:tc>
        <w:tc>
          <w:tcPr>
            <w:tcW w:w="644" w:type="pct"/>
            <w:shd w:val="clear" w:color="000000" w:fill="F99597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-0.678</w:t>
            </w:r>
          </w:p>
        </w:tc>
        <w:tc>
          <w:tcPr>
            <w:tcW w:w="665" w:type="pct"/>
            <w:shd w:val="clear" w:color="000000" w:fill="FBDBD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-0.166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1684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7" w:type="pct"/>
            <w:shd w:val="clear" w:color="000000" w:fill="88CD9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0.774</w:t>
            </w:r>
          </w:p>
        </w:tc>
        <w:tc>
          <w:tcPr>
            <w:tcW w:w="607" w:type="pct"/>
            <w:shd w:val="clear" w:color="000000" w:fill="D5ECD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607" w:type="pct"/>
            <w:shd w:val="clear" w:color="000000" w:fill="BDE3C9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0.453</w:t>
            </w:r>
          </w:p>
        </w:tc>
        <w:tc>
          <w:tcPr>
            <w:tcW w:w="607" w:type="pct"/>
            <w:shd w:val="clear" w:color="000000" w:fill="FAC1C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-0.358</w:t>
            </w:r>
          </w:p>
        </w:tc>
        <w:tc>
          <w:tcPr>
            <w:tcW w:w="644" w:type="pct"/>
            <w:shd w:val="clear" w:color="000000" w:fill="F88082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-0.833</w:t>
            </w:r>
          </w:p>
        </w:tc>
        <w:tc>
          <w:tcPr>
            <w:tcW w:w="665" w:type="pct"/>
            <w:shd w:val="clear" w:color="000000" w:fill="FBDADD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-0.179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1793</w:t>
            </w: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7" w:type="pct"/>
            <w:shd w:val="clear" w:color="000000" w:fill="FBDADC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-0.180</w:t>
            </w:r>
          </w:p>
        </w:tc>
        <w:tc>
          <w:tcPr>
            <w:tcW w:w="607" w:type="pct"/>
            <w:shd w:val="clear" w:color="000000" w:fill="FAD2D4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-0.238</w:t>
            </w:r>
          </w:p>
        </w:tc>
        <w:tc>
          <w:tcPr>
            <w:tcW w:w="607" w:type="pct"/>
            <w:shd w:val="clear" w:color="000000" w:fill="FAC7C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-0.315</w:t>
            </w:r>
          </w:p>
        </w:tc>
        <w:tc>
          <w:tcPr>
            <w:tcW w:w="607" w:type="pct"/>
            <w:shd w:val="clear" w:color="000000" w:fill="FBFCFE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644" w:type="pct"/>
            <w:shd w:val="clear" w:color="000000" w:fill="FBF8FB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65" w:type="pct"/>
            <w:shd w:val="clear" w:color="000000" w:fill="F6FAFA"/>
            <w:noWrap/>
            <w:vAlign w:val="center"/>
            <w:hideMark/>
          </w:tcPr>
          <w:p w:rsidR="00BE3267" w:rsidRPr="009F3009" w:rsidRDefault="00BE3267" w:rsidP="00BE3267">
            <w:pPr>
              <w:jc w:val="center"/>
              <w:rPr>
                <w:color w:val="000000"/>
                <w:sz w:val="22"/>
                <w:szCs w:val="22"/>
              </w:rPr>
            </w:pPr>
            <w:r w:rsidRPr="009F3009">
              <w:rPr>
                <w:color w:val="000000"/>
                <w:sz w:val="22"/>
                <w:szCs w:val="22"/>
              </w:rPr>
              <w:t>0.106</w:t>
            </w:r>
          </w:p>
        </w:tc>
      </w:tr>
      <w:tr w:rsidR="00BE3267" w:rsidRPr="009F3009" w:rsidTr="00BE3267">
        <w:trPr>
          <w:trHeight w:val="432"/>
        </w:trPr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81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451C4" w:rsidRPr="009F3009" w:rsidTr="00BE3267">
        <w:trPr>
          <w:trHeight w:val="432"/>
        </w:trPr>
        <w:tc>
          <w:tcPr>
            <w:tcW w:w="1264" w:type="pct"/>
            <w:gridSpan w:val="2"/>
            <w:shd w:val="clear" w:color="auto" w:fill="auto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607" w:type="pct"/>
            <w:shd w:val="clear" w:color="000000" w:fill="82CB96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0.23048</w:t>
            </w:r>
          </w:p>
        </w:tc>
        <w:tc>
          <w:tcPr>
            <w:tcW w:w="607" w:type="pct"/>
            <w:shd w:val="clear" w:color="000000" w:fill="F8696B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-0.136</w:t>
            </w:r>
          </w:p>
        </w:tc>
        <w:tc>
          <w:tcPr>
            <w:tcW w:w="607" w:type="pct"/>
            <w:shd w:val="clear" w:color="000000" w:fill="FAC8CB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-0.0627</w:t>
            </w:r>
          </w:p>
        </w:tc>
        <w:tc>
          <w:tcPr>
            <w:tcW w:w="607" w:type="pct"/>
            <w:shd w:val="clear" w:color="000000" w:fill="E9F5EF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0.01606</w:t>
            </w:r>
          </w:p>
        </w:tc>
        <w:tc>
          <w:tcPr>
            <w:tcW w:w="644" w:type="pct"/>
            <w:shd w:val="clear" w:color="000000" w:fill="F87678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-0.1256</w:t>
            </w:r>
          </w:p>
        </w:tc>
        <w:tc>
          <w:tcPr>
            <w:tcW w:w="665" w:type="pct"/>
            <w:shd w:val="clear" w:color="000000" w:fill="63BE7B"/>
            <w:noWrap/>
            <w:vAlign w:val="center"/>
            <w:hideMark/>
          </w:tcPr>
          <w:p w:rsidR="00D451C4" w:rsidRPr="009F3009" w:rsidRDefault="00D451C4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0.2931</w:t>
            </w:r>
          </w:p>
        </w:tc>
      </w:tr>
    </w:tbl>
    <w:p w:rsidR="00D451C4" w:rsidRPr="009F3009" w:rsidRDefault="00D451C4" w:rsidP="00D451C4">
      <w:pPr>
        <w:spacing w:line="480" w:lineRule="auto"/>
        <w:rPr>
          <w:b/>
          <w:sz w:val="24"/>
          <w:szCs w:val="24"/>
        </w:rPr>
      </w:pPr>
    </w:p>
    <w:p w:rsidR="00D451C4" w:rsidRPr="009F3009" w:rsidRDefault="00D451C4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  <w:sectPr w:rsidR="00D451C4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D451C4" w:rsidRPr="000C76A8" w:rsidRDefault="00F0496F" w:rsidP="000510D7">
      <w:pPr>
        <w:widowControl/>
        <w:spacing w:after="20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Table S10</w:t>
      </w:r>
      <w:r w:rsidR="00D451C4" w:rsidRPr="000C76A8">
        <w:rPr>
          <w:b/>
          <w:sz w:val="24"/>
          <w:szCs w:val="24"/>
        </w:rPr>
        <w:t xml:space="preserve">. </w:t>
      </w:r>
      <w:r w:rsidR="00D451C4" w:rsidRPr="000C76A8">
        <w:rPr>
          <w:rFonts w:eastAsia="SimHei"/>
          <w:b/>
          <w:sz w:val="24"/>
          <w:szCs w:val="24"/>
        </w:rPr>
        <w:t xml:space="preserve">Pearson </w:t>
      </w:r>
      <w:r w:rsidR="00D451C4" w:rsidRPr="000C76A8">
        <w:rPr>
          <w:b/>
          <w:sz w:val="24"/>
          <w:szCs w:val="24"/>
        </w:rPr>
        <w:t xml:space="preserve">correlation coefficients between predicted ratio and experimentally measured ratio for the SRPS </w:t>
      </w:r>
      <w:r w:rsidR="001700DB" w:rsidRPr="000C76A8">
        <w:rPr>
          <w:b/>
          <w:sz w:val="24"/>
          <w:szCs w:val="24"/>
        </w:rPr>
        <w:t>operons</w:t>
      </w:r>
      <w:r w:rsidR="00D451C4" w:rsidRPr="000C76A8">
        <w:rPr>
          <w:b/>
          <w:sz w:val="24"/>
          <w:szCs w:val="24"/>
        </w:rPr>
        <w:t xml:space="preserve"> of </w:t>
      </w:r>
      <w:r w:rsidR="00D451C4" w:rsidRPr="000C76A8">
        <w:rPr>
          <w:b/>
          <w:i/>
          <w:sz w:val="24"/>
          <w:szCs w:val="24"/>
        </w:rPr>
        <w:t>Bsub</w:t>
      </w:r>
      <w:r w:rsidR="00D451C4" w:rsidRPr="000C76A8">
        <w:rPr>
          <w:b/>
          <w:sz w:val="24"/>
          <w:szCs w:val="24"/>
        </w:rPr>
        <w:t xml:space="preserve">, for each of the six methods (CAI, RCA, RCBS, MELP, Gene-order and </w:t>
      </w:r>
      <w:r w:rsidR="00D451C4" w:rsidRPr="000C76A8">
        <w:rPr>
          <w:b/>
          <w:bCs/>
          <w:sz w:val="24"/>
          <w:szCs w:val="24"/>
        </w:rPr>
        <w:t>SLOFE</w:t>
      </w:r>
      <w:r w:rsidR="00D451C4" w:rsidRPr="000C76A8">
        <w:rPr>
          <w:b/>
          <w:sz w:val="24"/>
          <w:szCs w:val="24"/>
        </w:rPr>
        <w:t xml:space="preserve">). </w:t>
      </w:r>
      <w:r w:rsidR="00D451C4" w:rsidRPr="000C76A8">
        <w:rPr>
          <w:sz w:val="24"/>
          <w:szCs w:val="24"/>
        </w:rPr>
        <w:t>Correlations with the experimentally measured abundance of transcripts (</w:t>
      </w:r>
      <w:r w:rsidR="00D451C4" w:rsidRPr="000C76A8">
        <w:rPr>
          <w:b/>
          <w:sz w:val="24"/>
          <w:szCs w:val="24"/>
        </w:rPr>
        <w:t>A</w:t>
      </w:r>
      <w:r w:rsidR="00D451C4" w:rsidRPr="000C76A8">
        <w:rPr>
          <w:sz w:val="24"/>
          <w:szCs w:val="24"/>
        </w:rPr>
        <w:t>) and proteins (</w:t>
      </w:r>
      <w:r w:rsidR="00D451C4" w:rsidRPr="000C76A8">
        <w:rPr>
          <w:b/>
          <w:sz w:val="24"/>
          <w:szCs w:val="24"/>
        </w:rPr>
        <w:t>B</w:t>
      </w:r>
      <w:r w:rsidR="00D451C4" w:rsidRPr="000C76A8">
        <w:rPr>
          <w:sz w:val="24"/>
          <w:szCs w:val="24"/>
        </w:rPr>
        <w:t>) were both shown.</w:t>
      </w:r>
    </w:p>
    <w:p w:rsidR="00D451C4" w:rsidRPr="000C76A8" w:rsidRDefault="00D451C4" w:rsidP="000510D7">
      <w:pPr>
        <w:widowControl/>
        <w:spacing w:after="200" w:line="360" w:lineRule="auto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A</w:t>
      </w:r>
      <w:r w:rsidRPr="000C76A8">
        <w:rPr>
          <w:sz w:val="24"/>
          <w:szCs w:val="24"/>
        </w:rPr>
        <w:t xml:space="preserve">) </w:t>
      </w:r>
      <w:r w:rsidR="00BE3267" w:rsidRPr="000C76A8">
        <w:rPr>
          <w:sz w:val="24"/>
          <w:szCs w:val="24"/>
        </w:rPr>
        <w:t>Correlations with the experimentally measured abundance of transcripts.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1145"/>
        <w:gridCol w:w="1146"/>
        <w:gridCol w:w="1146"/>
        <w:gridCol w:w="1146"/>
        <w:gridCol w:w="1146"/>
        <w:gridCol w:w="1207"/>
        <w:gridCol w:w="1279"/>
      </w:tblGrid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 xml:space="preserve"># 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#of genes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000000" w:fill="9BD5A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612" w:type="pct"/>
            <w:shd w:val="clear" w:color="000000" w:fill="F88C8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-0.435</w:t>
            </w:r>
          </w:p>
        </w:tc>
        <w:tc>
          <w:tcPr>
            <w:tcW w:w="612" w:type="pct"/>
            <w:shd w:val="clear" w:color="000000" w:fill="F9ACAF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-0.299</w:t>
            </w:r>
          </w:p>
        </w:tc>
        <w:tc>
          <w:tcPr>
            <w:tcW w:w="612" w:type="pct"/>
            <w:shd w:val="clear" w:color="000000" w:fill="CBE9D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645" w:type="pct"/>
            <w:shd w:val="clear" w:color="000000" w:fill="F99FA1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-0.356</w:t>
            </w:r>
          </w:p>
        </w:tc>
        <w:tc>
          <w:tcPr>
            <w:tcW w:w="684" w:type="pct"/>
            <w:shd w:val="clear" w:color="000000" w:fill="C3E5C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0.325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2" w:type="pct"/>
            <w:shd w:val="clear" w:color="000000" w:fill="F1F8F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612" w:type="pct"/>
            <w:shd w:val="clear" w:color="000000" w:fill="F8878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-0.459</w:t>
            </w:r>
          </w:p>
        </w:tc>
        <w:tc>
          <w:tcPr>
            <w:tcW w:w="612" w:type="pct"/>
            <w:shd w:val="clear" w:color="000000" w:fill="FBF4F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612" w:type="pct"/>
            <w:shd w:val="clear" w:color="000000" w:fill="C4E6CF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0.320</w:t>
            </w:r>
          </w:p>
        </w:tc>
        <w:tc>
          <w:tcPr>
            <w:tcW w:w="645" w:type="pct"/>
            <w:shd w:val="clear" w:color="000000" w:fill="FBECEF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684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0.800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12" w:type="pct"/>
            <w:shd w:val="clear" w:color="000000" w:fill="F4F9F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612" w:type="pct"/>
            <w:shd w:val="clear" w:color="000000" w:fill="F8898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-0.447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-0.586</w:t>
            </w:r>
          </w:p>
        </w:tc>
        <w:tc>
          <w:tcPr>
            <w:tcW w:w="612" w:type="pct"/>
            <w:shd w:val="clear" w:color="000000" w:fill="F4F9F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645" w:type="pct"/>
            <w:shd w:val="clear" w:color="000000" w:fill="F7FAF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684" w:type="pct"/>
            <w:shd w:val="clear" w:color="000000" w:fill="FBF5F8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0.011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000000" w:fill="95D2A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-0.870</w:t>
            </w:r>
          </w:p>
        </w:tc>
        <w:tc>
          <w:tcPr>
            <w:tcW w:w="612" w:type="pct"/>
            <w:shd w:val="clear" w:color="000000" w:fill="64BF7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612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645" w:type="pct"/>
            <w:shd w:val="clear" w:color="000000" w:fill="64BF7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684" w:type="pct"/>
            <w:shd w:val="clear" w:color="000000" w:fill="68C08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0.985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000000" w:fill="F86E7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-0.814</w:t>
            </w:r>
          </w:p>
        </w:tc>
        <w:tc>
          <w:tcPr>
            <w:tcW w:w="612" w:type="pct"/>
            <w:shd w:val="clear" w:color="000000" w:fill="F9A1A3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-0.331</w:t>
            </w:r>
          </w:p>
        </w:tc>
        <w:tc>
          <w:tcPr>
            <w:tcW w:w="612" w:type="pct"/>
            <w:shd w:val="clear" w:color="000000" w:fill="F9AEB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-0.208</w:t>
            </w:r>
          </w:p>
        </w:tc>
        <w:tc>
          <w:tcPr>
            <w:tcW w:w="612" w:type="pct"/>
            <w:shd w:val="clear" w:color="000000" w:fill="FAD6D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645" w:type="pct"/>
            <w:shd w:val="clear" w:color="000000" w:fill="FBE7E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684" w:type="pct"/>
            <w:shd w:val="clear" w:color="000000" w:fill="BDE3C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0.725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12" w:type="pct"/>
            <w:shd w:val="clear" w:color="000000" w:fill="99D4A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612" w:type="pct"/>
            <w:shd w:val="clear" w:color="000000" w:fill="F8878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-0.779</w:t>
            </w:r>
          </w:p>
        </w:tc>
        <w:tc>
          <w:tcPr>
            <w:tcW w:w="612" w:type="pct"/>
            <w:shd w:val="clear" w:color="000000" w:fill="F9A1A4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-0.582</w:t>
            </w:r>
          </w:p>
        </w:tc>
        <w:tc>
          <w:tcPr>
            <w:tcW w:w="612" w:type="pct"/>
            <w:shd w:val="clear" w:color="000000" w:fill="96D3A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645" w:type="pct"/>
            <w:shd w:val="clear" w:color="000000" w:fill="FAC9C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-0.289</w:t>
            </w:r>
          </w:p>
        </w:tc>
        <w:tc>
          <w:tcPr>
            <w:tcW w:w="684" w:type="pct"/>
            <w:shd w:val="clear" w:color="000000" w:fill="F0F7F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0.157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000000" w:fill="F9AEB1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-0.488</w:t>
            </w:r>
          </w:p>
        </w:tc>
        <w:tc>
          <w:tcPr>
            <w:tcW w:w="612" w:type="pct"/>
            <w:shd w:val="clear" w:color="000000" w:fill="FAB8B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-0.411</w:t>
            </w:r>
          </w:p>
        </w:tc>
        <w:tc>
          <w:tcPr>
            <w:tcW w:w="612" w:type="pct"/>
            <w:shd w:val="clear" w:color="000000" w:fill="FBEAE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612" w:type="pct"/>
            <w:shd w:val="clear" w:color="000000" w:fill="FBF6F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645" w:type="pct"/>
            <w:shd w:val="clear" w:color="000000" w:fill="6AC181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684" w:type="pct"/>
            <w:shd w:val="clear" w:color="000000" w:fill="68C07F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0.975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000000" w:fill="FBE6E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612" w:type="pct"/>
            <w:shd w:val="clear" w:color="000000" w:fill="FBE2E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612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612" w:type="pct"/>
            <w:shd w:val="clear" w:color="000000" w:fill="B1DEB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645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-0.791</w:t>
            </w:r>
          </w:p>
        </w:tc>
        <w:tc>
          <w:tcPr>
            <w:tcW w:w="684" w:type="pct"/>
            <w:shd w:val="clear" w:color="000000" w:fill="ABDBB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0.636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000000" w:fill="F8747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-0.913</w:t>
            </w:r>
          </w:p>
        </w:tc>
        <w:tc>
          <w:tcPr>
            <w:tcW w:w="612" w:type="pct"/>
            <w:shd w:val="clear" w:color="000000" w:fill="F87678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-0.900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-0.999</w:t>
            </w:r>
          </w:p>
        </w:tc>
        <w:tc>
          <w:tcPr>
            <w:tcW w:w="612" w:type="pct"/>
            <w:shd w:val="clear" w:color="000000" w:fill="F98E9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-0.723</w:t>
            </w:r>
          </w:p>
        </w:tc>
        <w:tc>
          <w:tcPr>
            <w:tcW w:w="645" w:type="pct"/>
            <w:shd w:val="clear" w:color="000000" w:fill="A4D9B3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684" w:type="pct"/>
            <w:shd w:val="clear" w:color="000000" w:fill="87CD9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0.786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000000" w:fill="FAC1C3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612" w:type="pct"/>
            <w:shd w:val="clear" w:color="000000" w:fill="FAC7C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612" w:type="pct"/>
            <w:shd w:val="clear" w:color="000000" w:fill="B3DFC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612" w:type="pct"/>
            <w:shd w:val="clear" w:color="000000" w:fill="FAC4C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645" w:type="pct"/>
            <w:shd w:val="clear" w:color="000000" w:fill="82CB9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0.865</w:t>
            </w:r>
          </w:p>
        </w:tc>
        <w:tc>
          <w:tcPr>
            <w:tcW w:w="684" w:type="pct"/>
            <w:shd w:val="clear" w:color="000000" w:fill="9DD6A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0.773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2" w:type="pct"/>
            <w:shd w:val="clear" w:color="000000" w:fill="FBDFE2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612" w:type="pct"/>
            <w:shd w:val="clear" w:color="000000" w:fill="F8747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-0.553</w:t>
            </w:r>
          </w:p>
        </w:tc>
        <w:tc>
          <w:tcPr>
            <w:tcW w:w="612" w:type="pct"/>
            <w:shd w:val="clear" w:color="000000" w:fill="F99D9F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-0.251</w:t>
            </w:r>
          </w:p>
        </w:tc>
        <w:tc>
          <w:tcPr>
            <w:tcW w:w="612" w:type="pct"/>
            <w:shd w:val="clear" w:color="000000" w:fill="FACCC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645" w:type="pct"/>
            <w:shd w:val="clear" w:color="000000" w:fill="FBF9F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0.430</w:t>
            </w:r>
          </w:p>
        </w:tc>
        <w:tc>
          <w:tcPr>
            <w:tcW w:w="684" w:type="pct"/>
            <w:shd w:val="clear" w:color="000000" w:fill="E2F2E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0.538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836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2" w:type="pct"/>
            <w:shd w:val="clear" w:color="000000" w:fill="BFE4C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612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612" w:type="pct"/>
            <w:shd w:val="clear" w:color="000000" w:fill="F7FAF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612" w:type="pct"/>
            <w:shd w:val="clear" w:color="000000" w:fill="AEDDB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645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-0.635</w:t>
            </w:r>
          </w:p>
        </w:tc>
        <w:tc>
          <w:tcPr>
            <w:tcW w:w="684" w:type="pct"/>
            <w:shd w:val="clear" w:color="000000" w:fill="76C68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0.904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2" w:type="pct"/>
            <w:shd w:val="clear" w:color="000000" w:fill="FAD4D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-0.129</w:t>
            </w:r>
          </w:p>
        </w:tc>
        <w:tc>
          <w:tcPr>
            <w:tcW w:w="612" w:type="pct"/>
            <w:shd w:val="clear" w:color="000000" w:fill="FBF4F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612" w:type="pct"/>
            <w:shd w:val="clear" w:color="000000" w:fill="D0EBD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612" w:type="pct"/>
            <w:shd w:val="clear" w:color="000000" w:fill="F6FAF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645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-0.706</w:t>
            </w:r>
          </w:p>
        </w:tc>
        <w:tc>
          <w:tcPr>
            <w:tcW w:w="684" w:type="pct"/>
            <w:shd w:val="clear" w:color="000000" w:fill="FAD7D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-0.114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000000" w:fill="65BF7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612" w:type="pct"/>
            <w:shd w:val="clear" w:color="000000" w:fill="EAF5F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612" w:type="pct"/>
            <w:shd w:val="clear" w:color="000000" w:fill="FBF7F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612" w:type="pct"/>
            <w:shd w:val="clear" w:color="000000" w:fill="DEF0E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645" w:type="pct"/>
            <w:shd w:val="clear" w:color="000000" w:fill="FAD5D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-0.124</w:t>
            </w:r>
          </w:p>
        </w:tc>
        <w:tc>
          <w:tcPr>
            <w:tcW w:w="684" w:type="pct"/>
            <w:shd w:val="clear" w:color="000000" w:fill="CAE8D4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0.353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2" w:type="pct"/>
            <w:shd w:val="clear" w:color="000000" w:fill="B1DEBF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612" w:type="pct"/>
            <w:shd w:val="clear" w:color="000000" w:fill="F9989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-0.450</w:t>
            </w:r>
          </w:p>
        </w:tc>
        <w:tc>
          <w:tcPr>
            <w:tcW w:w="612" w:type="pct"/>
            <w:shd w:val="clear" w:color="000000" w:fill="FBF0F3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612" w:type="pct"/>
            <w:shd w:val="clear" w:color="000000" w:fill="FAC0C3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-0.233</w:t>
            </w:r>
          </w:p>
        </w:tc>
        <w:tc>
          <w:tcPr>
            <w:tcW w:w="645" w:type="pct"/>
            <w:shd w:val="clear" w:color="000000" w:fill="F87B7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-0.608</w:t>
            </w:r>
          </w:p>
        </w:tc>
        <w:tc>
          <w:tcPr>
            <w:tcW w:w="684" w:type="pct"/>
            <w:shd w:val="clear" w:color="000000" w:fill="F9A5A8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-0.378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000000" w:fill="F9ACA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-0.346</w:t>
            </w:r>
          </w:p>
        </w:tc>
        <w:tc>
          <w:tcPr>
            <w:tcW w:w="612" w:type="pct"/>
            <w:shd w:val="clear" w:color="000000" w:fill="B3DFC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612" w:type="pct"/>
            <w:shd w:val="clear" w:color="000000" w:fill="EFF7F4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612" w:type="pct"/>
            <w:shd w:val="clear" w:color="000000" w:fill="F8FBF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645" w:type="pct"/>
            <w:shd w:val="clear" w:color="000000" w:fill="7DC991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684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0.892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1513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000000" w:fill="FBFAF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-0.901</w:t>
            </w:r>
          </w:p>
        </w:tc>
        <w:tc>
          <w:tcPr>
            <w:tcW w:w="612" w:type="pct"/>
            <w:shd w:val="clear" w:color="000000" w:fill="F86B6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-0.878</w:t>
            </w:r>
          </w:p>
        </w:tc>
        <w:tc>
          <w:tcPr>
            <w:tcW w:w="612" w:type="pct"/>
            <w:shd w:val="clear" w:color="000000" w:fill="91D1A2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0.903</w:t>
            </w:r>
          </w:p>
        </w:tc>
        <w:tc>
          <w:tcPr>
            <w:tcW w:w="645" w:type="pct"/>
            <w:shd w:val="clear" w:color="000000" w:fill="F0F7F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684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0.980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1672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000000" w:fill="F9A3A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-0.170</w:t>
            </w:r>
          </w:p>
        </w:tc>
        <w:tc>
          <w:tcPr>
            <w:tcW w:w="612" w:type="pct"/>
            <w:shd w:val="clear" w:color="000000" w:fill="FBF1F4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612" w:type="pct"/>
            <w:shd w:val="clear" w:color="000000" w:fill="FBE4E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612" w:type="pct"/>
            <w:shd w:val="clear" w:color="000000" w:fill="F8838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-0.485</w:t>
            </w:r>
          </w:p>
        </w:tc>
        <w:tc>
          <w:tcPr>
            <w:tcW w:w="645" w:type="pct"/>
            <w:shd w:val="clear" w:color="000000" w:fill="FBEAE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0.511</w:t>
            </w:r>
          </w:p>
        </w:tc>
        <w:tc>
          <w:tcPr>
            <w:tcW w:w="684" w:type="pct"/>
            <w:shd w:val="clear" w:color="000000" w:fill="67C07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0.991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1693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000000" w:fill="82CB9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612" w:type="pct"/>
            <w:shd w:val="clear" w:color="000000" w:fill="71C48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0.970</w:t>
            </w:r>
          </w:p>
        </w:tc>
        <w:tc>
          <w:tcPr>
            <w:tcW w:w="612" w:type="pct"/>
            <w:shd w:val="clear" w:color="000000" w:fill="CBE8D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-0.737</w:t>
            </w:r>
          </w:p>
        </w:tc>
        <w:tc>
          <w:tcPr>
            <w:tcW w:w="645" w:type="pct"/>
            <w:shd w:val="clear" w:color="000000" w:fill="79C78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0.953</w:t>
            </w:r>
          </w:p>
        </w:tc>
        <w:tc>
          <w:tcPr>
            <w:tcW w:w="684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0.998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2" w:type="pct"/>
            <w:shd w:val="clear" w:color="000000" w:fill="FBDFE2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-0.403</w:t>
            </w:r>
          </w:p>
        </w:tc>
        <w:tc>
          <w:tcPr>
            <w:tcW w:w="612" w:type="pct"/>
            <w:shd w:val="clear" w:color="000000" w:fill="F8858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-0.772</w:t>
            </w:r>
          </w:p>
        </w:tc>
        <w:tc>
          <w:tcPr>
            <w:tcW w:w="612" w:type="pct"/>
            <w:shd w:val="clear" w:color="000000" w:fill="FACBC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-0.484</w:t>
            </w:r>
          </w:p>
        </w:tc>
        <w:tc>
          <w:tcPr>
            <w:tcW w:w="612" w:type="pct"/>
            <w:shd w:val="clear" w:color="000000" w:fill="BEE3C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645" w:type="pct"/>
            <w:shd w:val="clear" w:color="000000" w:fill="CEEAD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684" w:type="pct"/>
            <w:shd w:val="clear" w:color="000000" w:fill="A7DAB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0.392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1894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2" w:type="pct"/>
            <w:shd w:val="clear" w:color="000000" w:fill="F3F9F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-0.211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-0.886</w:t>
            </w:r>
          </w:p>
        </w:tc>
        <w:tc>
          <w:tcPr>
            <w:tcW w:w="612" w:type="pct"/>
            <w:shd w:val="clear" w:color="000000" w:fill="F99A9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-0.685</w:t>
            </w:r>
          </w:p>
        </w:tc>
        <w:tc>
          <w:tcPr>
            <w:tcW w:w="612" w:type="pct"/>
            <w:shd w:val="clear" w:color="000000" w:fill="FBE9E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-0.364</w:t>
            </w:r>
          </w:p>
        </w:tc>
        <w:tc>
          <w:tcPr>
            <w:tcW w:w="645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684" w:type="pct"/>
            <w:shd w:val="clear" w:color="000000" w:fill="79C78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0.759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1952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000000" w:fill="F86C6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-0.985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-1.000</w:t>
            </w:r>
          </w:p>
        </w:tc>
        <w:tc>
          <w:tcPr>
            <w:tcW w:w="612" w:type="pct"/>
            <w:shd w:val="clear" w:color="000000" w:fill="F87A7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-0.928</w:t>
            </w:r>
          </w:p>
        </w:tc>
        <w:tc>
          <w:tcPr>
            <w:tcW w:w="612" w:type="pct"/>
            <w:shd w:val="clear" w:color="000000" w:fill="9DD6A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645" w:type="pct"/>
            <w:shd w:val="clear" w:color="000000" w:fill="F8858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-0.884</w:t>
            </w:r>
          </w:p>
        </w:tc>
        <w:tc>
          <w:tcPr>
            <w:tcW w:w="684" w:type="pct"/>
            <w:shd w:val="clear" w:color="000000" w:fill="F8757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-0.950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1956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000000" w:fill="70C38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612" w:type="pct"/>
            <w:shd w:val="clear" w:color="000000" w:fill="F88B8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-0.860</w:t>
            </w:r>
          </w:p>
        </w:tc>
        <w:tc>
          <w:tcPr>
            <w:tcW w:w="612" w:type="pct"/>
            <w:shd w:val="clear" w:color="000000" w:fill="FAC7C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-0.613</w:t>
            </w:r>
          </w:p>
        </w:tc>
        <w:tc>
          <w:tcPr>
            <w:tcW w:w="612" w:type="pct"/>
            <w:shd w:val="clear" w:color="000000" w:fill="96D3A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645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684" w:type="pct"/>
            <w:shd w:val="clear" w:color="000000" w:fill="65BF7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0.934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1976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000000" w:fill="81CB9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612" w:type="pct"/>
            <w:shd w:val="clear" w:color="000000" w:fill="78C78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612" w:type="pct"/>
            <w:shd w:val="clear" w:color="000000" w:fill="80CA94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612" w:type="pct"/>
            <w:shd w:val="clear" w:color="000000" w:fill="FBDEE0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-0.522</w:t>
            </w:r>
          </w:p>
        </w:tc>
        <w:tc>
          <w:tcPr>
            <w:tcW w:w="645" w:type="pct"/>
            <w:shd w:val="clear" w:color="000000" w:fill="F9A5A7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-0.755</w:t>
            </w:r>
          </w:p>
        </w:tc>
        <w:tc>
          <w:tcPr>
            <w:tcW w:w="684" w:type="pct"/>
            <w:shd w:val="clear" w:color="000000" w:fill="FBFCF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-0.389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12" w:type="pct"/>
            <w:shd w:val="clear" w:color="000000" w:fill="FBF9F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-0.411</w:t>
            </w:r>
          </w:p>
        </w:tc>
        <w:tc>
          <w:tcPr>
            <w:tcW w:w="612" w:type="pct"/>
            <w:shd w:val="clear" w:color="000000" w:fill="FACACD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-0.600</w:t>
            </w:r>
          </w:p>
        </w:tc>
        <w:tc>
          <w:tcPr>
            <w:tcW w:w="612" w:type="pct"/>
            <w:shd w:val="clear" w:color="000000" w:fill="FAC3C5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-0.632</w:t>
            </w:r>
          </w:p>
        </w:tc>
        <w:tc>
          <w:tcPr>
            <w:tcW w:w="612" w:type="pct"/>
            <w:shd w:val="clear" w:color="000000" w:fill="F1F8F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-0.301</w:t>
            </w:r>
          </w:p>
        </w:tc>
        <w:tc>
          <w:tcPr>
            <w:tcW w:w="645" w:type="pct"/>
            <w:shd w:val="clear" w:color="000000" w:fill="A3D8B2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684" w:type="pct"/>
            <w:shd w:val="clear" w:color="000000" w:fill="AADBB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2363</w:t>
            </w: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000000" w:fill="F8888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-0.921</w:t>
            </w:r>
          </w:p>
        </w:tc>
        <w:tc>
          <w:tcPr>
            <w:tcW w:w="612" w:type="pct"/>
            <w:shd w:val="clear" w:color="000000" w:fill="F8696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-0.992</w:t>
            </w:r>
          </w:p>
        </w:tc>
        <w:tc>
          <w:tcPr>
            <w:tcW w:w="612" w:type="pct"/>
            <w:shd w:val="clear" w:color="000000" w:fill="92D1A4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-0.442</w:t>
            </w:r>
          </w:p>
        </w:tc>
        <w:tc>
          <w:tcPr>
            <w:tcW w:w="612" w:type="pct"/>
            <w:shd w:val="clear" w:color="000000" w:fill="FBD7DA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-0.738</w:t>
            </w:r>
          </w:p>
        </w:tc>
        <w:tc>
          <w:tcPr>
            <w:tcW w:w="645" w:type="pct"/>
            <w:shd w:val="clear" w:color="000000" w:fill="D2EBD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-0.570</w:t>
            </w:r>
          </w:p>
        </w:tc>
        <w:tc>
          <w:tcPr>
            <w:tcW w:w="684" w:type="pct"/>
            <w:shd w:val="clear" w:color="000000" w:fill="63BE7B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-0.349</w:t>
            </w:r>
          </w:p>
        </w:tc>
      </w:tr>
      <w:tr w:rsidR="00BE3267" w:rsidRPr="009F3009" w:rsidTr="00BE3267">
        <w:trPr>
          <w:trHeight w:val="432"/>
        </w:trPr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5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BE3267" w:rsidRPr="009F3009" w:rsidTr="00BE3267">
        <w:trPr>
          <w:trHeight w:val="432"/>
        </w:trPr>
        <w:tc>
          <w:tcPr>
            <w:tcW w:w="1224" w:type="pct"/>
            <w:gridSpan w:val="2"/>
            <w:shd w:val="clear" w:color="auto" w:fill="auto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612" w:type="pct"/>
            <w:shd w:val="clear" w:color="000000" w:fill="FBFBF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612" w:type="pct"/>
            <w:shd w:val="clear" w:color="000000" w:fill="FACACC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-0.284</w:t>
            </w:r>
          </w:p>
        </w:tc>
        <w:tc>
          <w:tcPr>
            <w:tcW w:w="612" w:type="pct"/>
            <w:shd w:val="clear" w:color="000000" w:fill="FBE5E8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-0.084</w:t>
            </w:r>
          </w:p>
        </w:tc>
        <w:tc>
          <w:tcPr>
            <w:tcW w:w="612" w:type="pct"/>
            <w:shd w:val="clear" w:color="000000" w:fill="FAFCFE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645" w:type="pct"/>
            <w:shd w:val="clear" w:color="000000" w:fill="F2F8F6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684" w:type="pct"/>
            <w:shd w:val="clear" w:color="000000" w:fill="BDE3C9"/>
            <w:noWrap/>
            <w:vAlign w:val="center"/>
            <w:hideMark/>
          </w:tcPr>
          <w:p w:rsidR="00BE3267" w:rsidRPr="009F3009" w:rsidRDefault="00BE3267" w:rsidP="00BE3267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0.464</w:t>
            </w:r>
          </w:p>
        </w:tc>
      </w:tr>
    </w:tbl>
    <w:p w:rsidR="00BE3267" w:rsidRPr="009F3009" w:rsidRDefault="00BE3267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</w:pPr>
    </w:p>
    <w:p w:rsidR="00BE3267" w:rsidRPr="000C76A8" w:rsidRDefault="00BE3267" w:rsidP="000510D7">
      <w:pPr>
        <w:widowControl/>
        <w:spacing w:after="200" w:line="360" w:lineRule="auto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B</w:t>
      </w:r>
      <w:r w:rsidRPr="000C76A8">
        <w:rPr>
          <w:sz w:val="24"/>
          <w:szCs w:val="24"/>
        </w:rPr>
        <w:t>) Correlations with the experimentally measured abundance of proteins.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167"/>
        <w:gridCol w:w="1165"/>
        <w:gridCol w:w="1165"/>
        <w:gridCol w:w="1164"/>
        <w:gridCol w:w="1164"/>
        <w:gridCol w:w="1206"/>
        <w:gridCol w:w="1164"/>
      </w:tblGrid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 xml:space="preserve"># 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#of genes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pct"/>
            <w:shd w:val="clear" w:color="000000" w:fill="ABDBB9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622" w:type="pct"/>
            <w:shd w:val="clear" w:color="000000" w:fill="FAB7B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-0.331</w:t>
            </w:r>
          </w:p>
        </w:tc>
        <w:tc>
          <w:tcPr>
            <w:tcW w:w="622" w:type="pct"/>
            <w:shd w:val="clear" w:color="000000" w:fill="FACBC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-0.170</w:t>
            </w:r>
          </w:p>
        </w:tc>
        <w:tc>
          <w:tcPr>
            <w:tcW w:w="622" w:type="pct"/>
            <w:shd w:val="clear" w:color="000000" w:fill="DBEFE3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644" w:type="pct"/>
            <w:shd w:val="clear" w:color="000000" w:fill="FAC1C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-0.252</w:t>
            </w:r>
          </w:p>
        </w:tc>
        <w:tc>
          <w:tcPr>
            <w:tcW w:w="622" w:type="pct"/>
            <w:shd w:val="clear" w:color="000000" w:fill="E8F4E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0.336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-0.900</w:t>
            </w:r>
          </w:p>
        </w:tc>
        <w:tc>
          <w:tcPr>
            <w:tcW w:w="622" w:type="pct"/>
            <w:shd w:val="clear" w:color="000000" w:fill="D4ECD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622" w:type="pct"/>
            <w:shd w:val="clear" w:color="000000" w:fill="99D4A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622" w:type="pct"/>
            <w:shd w:val="clear" w:color="000000" w:fill="F8757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-0.843</w:t>
            </w:r>
          </w:p>
        </w:tc>
        <w:tc>
          <w:tcPr>
            <w:tcW w:w="644" w:type="pct"/>
            <w:shd w:val="clear" w:color="000000" w:fill="FAB4B7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-0.567</w:t>
            </w:r>
          </w:p>
        </w:tc>
        <w:tc>
          <w:tcPr>
            <w:tcW w:w="622" w:type="pct"/>
            <w:shd w:val="clear" w:color="000000" w:fill="63BE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0.933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22" w:type="pct"/>
            <w:shd w:val="clear" w:color="000000" w:fill="FBE8E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622" w:type="pct"/>
            <w:shd w:val="clear" w:color="000000" w:fill="ECF6F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0.230</w:t>
            </w:r>
          </w:p>
        </w:tc>
        <w:tc>
          <w:tcPr>
            <w:tcW w:w="622" w:type="pct"/>
            <w:shd w:val="clear" w:color="000000" w:fill="80CA9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622" w:type="pct"/>
            <w:shd w:val="clear" w:color="000000" w:fill="F88C8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644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622" w:type="pct"/>
            <w:shd w:val="clear" w:color="000000" w:fill="63BE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pct"/>
            <w:shd w:val="clear" w:color="000000" w:fill="8BCE9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622" w:type="pct"/>
            <w:shd w:val="clear" w:color="000000" w:fill="F8727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-0.906</w:t>
            </w:r>
          </w:p>
        </w:tc>
        <w:tc>
          <w:tcPr>
            <w:tcW w:w="622" w:type="pct"/>
            <w:shd w:val="clear" w:color="000000" w:fill="66BF7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622" w:type="pct"/>
            <w:shd w:val="clear" w:color="000000" w:fill="64BF7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644" w:type="pct"/>
            <w:shd w:val="clear" w:color="000000" w:fill="66BF7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622" w:type="pct"/>
            <w:shd w:val="clear" w:color="000000" w:fill="64BF7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0.996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pct"/>
            <w:shd w:val="clear" w:color="000000" w:fill="ABDBB9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622" w:type="pct"/>
            <w:shd w:val="clear" w:color="000000" w:fill="67C07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622" w:type="pct"/>
            <w:shd w:val="clear" w:color="000000" w:fill="77C78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622" w:type="pct"/>
            <w:shd w:val="clear" w:color="000000" w:fill="F6FAF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644" w:type="pct"/>
            <w:shd w:val="clear" w:color="000000" w:fill="FAB6B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-0.346</w:t>
            </w:r>
          </w:p>
        </w:tc>
        <w:tc>
          <w:tcPr>
            <w:tcW w:w="622" w:type="pct"/>
            <w:shd w:val="clear" w:color="000000" w:fill="E5F3E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0.353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22" w:type="pct"/>
            <w:shd w:val="clear" w:color="000000" w:fill="FAB6B9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-0.339</w:t>
            </w:r>
          </w:p>
        </w:tc>
        <w:tc>
          <w:tcPr>
            <w:tcW w:w="622" w:type="pct"/>
            <w:shd w:val="clear" w:color="000000" w:fill="FACBC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-0.172</w:t>
            </w:r>
          </w:p>
        </w:tc>
        <w:tc>
          <w:tcPr>
            <w:tcW w:w="622" w:type="pct"/>
            <w:shd w:val="clear" w:color="000000" w:fill="BDE3C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622" w:type="pct"/>
            <w:shd w:val="clear" w:color="000000" w:fill="F99699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-0.606</w:t>
            </w:r>
          </w:p>
        </w:tc>
        <w:tc>
          <w:tcPr>
            <w:tcW w:w="644" w:type="pct"/>
            <w:shd w:val="clear" w:color="000000" w:fill="FACED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-0.140</w:t>
            </w:r>
          </w:p>
        </w:tc>
        <w:tc>
          <w:tcPr>
            <w:tcW w:w="622" w:type="pct"/>
            <w:shd w:val="clear" w:color="000000" w:fill="FBF0F3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0.140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pct"/>
            <w:shd w:val="clear" w:color="000000" w:fill="FAB8B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-0.330</w:t>
            </w:r>
          </w:p>
        </w:tc>
        <w:tc>
          <w:tcPr>
            <w:tcW w:w="622" w:type="pct"/>
            <w:shd w:val="clear" w:color="000000" w:fill="F99496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-0.630</w:t>
            </w:r>
          </w:p>
        </w:tc>
        <w:tc>
          <w:tcPr>
            <w:tcW w:w="622" w:type="pct"/>
            <w:shd w:val="clear" w:color="000000" w:fill="FABBB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-0.304</w:t>
            </w:r>
          </w:p>
        </w:tc>
        <w:tc>
          <w:tcPr>
            <w:tcW w:w="622" w:type="pct"/>
            <w:shd w:val="clear" w:color="000000" w:fill="FAB2B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-0.373</w:t>
            </w:r>
          </w:p>
        </w:tc>
        <w:tc>
          <w:tcPr>
            <w:tcW w:w="644" w:type="pct"/>
            <w:shd w:val="clear" w:color="000000" w:fill="ADDCB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622" w:type="pct"/>
            <w:shd w:val="clear" w:color="000000" w:fill="85CC9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0.833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pct"/>
            <w:shd w:val="clear" w:color="000000" w:fill="63BE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622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-0.779</w:t>
            </w:r>
          </w:p>
        </w:tc>
        <w:tc>
          <w:tcPr>
            <w:tcW w:w="622" w:type="pct"/>
            <w:shd w:val="clear" w:color="000000" w:fill="FBD7D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-0.184</w:t>
            </w:r>
          </w:p>
        </w:tc>
        <w:tc>
          <w:tcPr>
            <w:tcW w:w="622" w:type="pct"/>
            <w:shd w:val="clear" w:color="000000" w:fill="65BF7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644" w:type="pct"/>
            <w:shd w:val="clear" w:color="000000" w:fill="DEF0E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622" w:type="pct"/>
            <w:shd w:val="clear" w:color="000000" w:fill="F9ABA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-0.419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pct"/>
            <w:shd w:val="clear" w:color="000000" w:fill="6BC282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622" w:type="pct"/>
            <w:shd w:val="clear" w:color="000000" w:fill="63BE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622" w:type="pct"/>
            <w:shd w:val="clear" w:color="000000" w:fill="FAFBF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0.426</w:t>
            </w:r>
          </w:p>
        </w:tc>
        <w:tc>
          <w:tcPr>
            <w:tcW w:w="622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-0.276</w:t>
            </w:r>
          </w:p>
        </w:tc>
        <w:tc>
          <w:tcPr>
            <w:tcW w:w="644" w:type="pct"/>
            <w:shd w:val="clear" w:color="000000" w:fill="FBFAF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622" w:type="pct"/>
            <w:shd w:val="clear" w:color="000000" w:fill="FAC9C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0.183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pct"/>
            <w:shd w:val="clear" w:color="000000" w:fill="FACED0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-0.146</w:t>
            </w:r>
          </w:p>
        </w:tc>
        <w:tc>
          <w:tcPr>
            <w:tcW w:w="622" w:type="pct"/>
            <w:shd w:val="clear" w:color="000000" w:fill="FABFC2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-0.267</w:t>
            </w:r>
          </w:p>
        </w:tc>
        <w:tc>
          <w:tcPr>
            <w:tcW w:w="622" w:type="pct"/>
            <w:shd w:val="clear" w:color="000000" w:fill="CAE8D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622" w:type="pct"/>
            <w:shd w:val="clear" w:color="000000" w:fill="FAB9B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-0.319</w:t>
            </w:r>
          </w:p>
        </w:tc>
        <w:tc>
          <w:tcPr>
            <w:tcW w:w="644" w:type="pct"/>
            <w:shd w:val="clear" w:color="000000" w:fill="6EC38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622" w:type="pct"/>
            <w:shd w:val="clear" w:color="000000" w:fill="E1F2E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0.370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pct"/>
            <w:shd w:val="clear" w:color="000000" w:fill="FACBC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-0.169</w:t>
            </w:r>
          </w:p>
        </w:tc>
        <w:tc>
          <w:tcPr>
            <w:tcW w:w="622" w:type="pct"/>
            <w:shd w:val="clear" w:color="000000" w:fill="FBF3F6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622" w:type="pct"/>
            <w:shd w:val="clear" w:color="000000" w:fill="F9AFB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-0.401</w:t>
            </w:r>
          </w:p>
        </w:tc>
        <w:tc>
          <w:tcPr>
            <w:tcW w:w="622" w:type="pct"/>
            <w:shd w:val="clear" w:color="000000" w:fill="F9A7A9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-0.468</w:t>
            </w:r>
          </w:p>
        </w:tc>
        <w:tc>
          <w:tcPr>
            <w:tcW w:w="644" w:type="pct"/>
            <w:shd w:val="clear" w:color="000000" w:fill="FAC2C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-0.240</w:t>
            </w:r>
          </w:p>
        </w:tc>
        <w:tc>
          <w:tcPr>
            <w:tcW w:w="622" w:type="pct"/>
            <w:shd w:val="clear" w:color="000000" w:fill="FAD6D9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-0.074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836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pct"/>
            <w:shd w:val="clear" w:color="000000" w:fill="7EC993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622" w:type="pct"/>
            <w:shd w:val="clear" w:color="000000" w:fill="FBF5F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622" w:type="pct"/>
            <w:shd w:val="clear" w:color="000000" w:fill="68C07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622" w:type="pct"/>
            <w:shd w:val="clear" w:color="000000" w:fill="FAD1D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-0.119</w:t>
            </w:r>
          </w:p>
        </w:tc>
        <w:tc>
          <w:tcPr>
            <w:tcW w:w="644" w:type="pct"/>
            <w:shd w:val="clear" w:color="000000" w:fill="F9A6A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-0.478</w:t>
            </w:r>
          </w:p>
        </w:tc>
        <w:tc>
          <w:tcPr>
            <w:tcW w:w="622" w:type="pct"/>
            <w:shd w:val="clear" w:color="000000" w:fill="A8DAB6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0.659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2" w:type="pct"/>
            <w:shd w:val="clear" w:color="000000" w:fill="9CD5A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622" w:type="pct"/>
            <w:shd w:val="clear" w:color="000000" w:fill="FAB8B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-0.326</w:t>
            </w:r>
          </w:p>
        </w:tc>
        <w:tc>
          <w:tcPr>
            <w:tcW w:w="622" w:type="pct"/>
            <w:shd w:val="clear" w:color="000000" w:fill="FAC0C3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-0.257</w:t>
            </w:r>
          </w:p>
        </w:tc>
        <w:tc>
          <w:tcPr>
            <w:tcW w:w="622" w:type="pct"/>
            <w:shd w:val="clear" w:color="000000" w:fill="FAC3C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-0.239</w:t>
            </w:r>
          </w:p>
        </w:tc>
        <w:tc>
          <w:tcPr>
            <w:tcW w:w="644" w:type="pct"/>
            <w:shd w:val="clear" w:color="000000" w:fill="FAD0D3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-0.127</w:t>
            </w:r>
          </w:p>
        </w:tc>
        <w:tc>
          <w:tcPr>
            <w:tcW w:w="622" w:type="pct"/>
            <w:shd w:val="clear" w:color="000000" w:fill="EBF6F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0.320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pct"/>
            <w:shd w:val="clear" w:color="000000" w:fill="80CA9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622" w:type="pct"/>
            <w:shd w:val="clear" w:color="000000" w:fill="EDF6F2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622" w:type="pct"/>
            <w:shd w:val="clear" w:color="000000" w:fill="FCFCF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622" w:type="pct"/>
            <w:shd w:val="clear" w:color="000000" w:fill="D7EDD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644" w:type="pct"/>
            <w:shd w:val="clear" w:color="000000" w:fill="FAB3B6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-0.367</w:t>
            </w:r>
          </w:p>
        </w:tc>
        <w:tc>
          <w:tcPr>
            <w:tcW w:w="622" w:type="pct"/>
            <w:shd w:val="clear" w:color="000000" w:fill="C6E6D0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0.509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22" w:type="pct"/>
            <w:shd w:val="clear" w:color="000000" w:fill="63BE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622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-0.412</w:t>
            </w:r>
          </w:p>
        </w:tc>
        <w:tc>
          <w:tcPr>
            <w:tcW w:w="622" w:type="pct"/>
            <w:shd w:val="clear" w:color="000000" w:fill="F86E70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-0.384</w:t>
            </w:r>
          </w:p>
        </w:tc>
        <w:tc>
          <w:tcPr>
            <w:tcW w:w="622" w:type="pct"/>
            <w:shd w:val="clear" w:color="000000" w:fill="FBD8D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644" w:type="pct"/>
            <w:shd w:val="clear" w:color="000000" w:fill="9FD6A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622" w:type="pct"/>
            <w:shd w:val="clear" w:color="000000" w:fill="AEDCB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0.516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pct"/>
            <w:shd w:val="clear" w:color="000000" w:fill="FABFC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-0.270</w:t>
            </w:r>
          </w:p>
        </w:tc>
        <w:tc>
          <w:tcPr>
            <w:tcW w:w="622" w:type="pct"/>
            <w:shd w:val="clear" w:color="000000" w:fill="BFE3C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622" w:type="pct"/>
            <w:shd w:val="clear" w:color="000000" w:fill="FBFBF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622" w:type="pct"/>
            <w:shd w:val="clear" w:color="000000" w:fill="FBDDD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-0.021</w:t>
            </w:r>
          </w:p>
        </w:tc>
        <w:tc>
          <w:tcPr>
            <w:tcW w:w="644" w:type="pct"/>
            <w:shd w:val="clear" w:color="000000" w:fill="9FD7A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622" w:type="pct"/>
            <w:shd w:val="clear" w:color="000000" w:fill="81CA9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0.854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1513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2" w:type="pct"/>
            <w:shd w:val="clear" w:color="000000" w:fill="F8787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-0.857</w:t>
            </w:r>
          </w:p>
        </w:tc>
        <w:tc>
          <w:tcPr>
            <w:tcW w:w="622" w:type="pct"/>
            <w:shd w:val="clear" w:color="000000" w:fill="67C07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622" w:type="pct"/>
            <w:shd w:val="clear" w:color="000000" w:fill="9BD5A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622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-0.983</w:t>
            </w:r>
          </w:p>
        </w:tc>
        <w:tc>
          <w:tcPr>
            <w:tcW w:w="644" w:type="pct"/>
            <w:shd w:val="clear" w:color="000000" w:fill="F99EA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-0.539</w:t>
            </w:r>
          </w:p>
        </w:tc>
        <w:tc>
          <w:tcPr>
            <w:tcW w:w="622" w:type="pct"/>
            <w:shd w:val="clear" w:color="000000" w:fill="F87376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-0.896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1672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pct"/>
            <w:shd w:val="clear" w:color="000000" w:fill="FABEC0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-0.280</w:t>
            </w:r>
          </w:p>
        </w:tc>
        <w:tc>
          <w:tcPr>
            <w:tcW w:w="622" w:type="pct"/>
            <w:shd w:val="clear" w:color="000000" w:fill="8FD0A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622" w:type="pct"/>
            <w:shd w:val="clear" w:color="000000" w:fill="9BD5A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622" w:type="pct"/>
            <w:shd w:val="clear" w:color="000000" w:fill="F879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-0.850</w:t>
            </w:r>
          </w:p>
        </w:tc>
        <w:tc>
          <w:tcPr>
            <w:tcW w:w="644" w:type="pct"/>
            <w:shd w:val="clear" w:color="000000" w:fill="FAD3D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-0.105</w:t>
            </w:r>
          </w:p>
        </w:tc>
        <w:tc>
          <w:tcPr>
            <w:tcW w:w="622" w:type="pct"/>
            <w:shd w:val="clear" w:color="000000" w:fill="94D2A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0.757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1693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pct"/>
            <w:shd w:val="clear" w:color="000000" w:fill="69C180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622" w:type="pct"/>
            <w:shd w:val="clear" w:color="000000" w:fill="71C487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622" w:type="pct"/>
            <w:shd w:val="clear" w:color="000000" w:fill="81CA9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622" w:type="pct"/>
            <w:shd w:val="clear" w:color="000000" w:fill="F9919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-0.647</w:t>
            </w:r>
          </w:p>
        </w:tc>
        <w:tc>
          <w:tcPr>
            <w:tcW w:w="644" w:type="pct"/>
            <w:shd w:val="clear" w:color="000000" w:fill="67C07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622" w:type="pct"/>
            <w:shd w:val="clear" w:color="000000" w:fill="64BF7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0.998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1850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22" w:type="pct"/>
            <w:shd w:val="clear" w:color="000000" w:fill="C0E4C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622" w:type="pct"/>
            <w:shd w:val="clear" w:color="000000" w:fill="F86B6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-0.966</w:t>
            </w:r>
          </w:p>
        </w:tc>
        <w:tc>
          <w:tcPr>
            <w:tcW w:w="622" w:type="pct"/>
            <w:shd w:val="clear" w:color="000000" w:fill="B8E1C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622" w:type="pct"/>
            <w:shd w:val="clear" w:color="000000" w:fill="FAB4B7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-0.359</w:t>
            </w:r>
          </w:p>
        </w:tc>
        <w:tc>
          <w:tcPr>
            <w:tcW w:w="644" w:type="pct"/>
            <w:shd w:val="clear" w:color="000000" w:fill="75C58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622" w:type="pct"/>
            <w:shd w:val="clear" w:color="000000" w:fill="E1F2E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0.370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1894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pct"/>
            <w:shd w:val="clear" w:color="000000" w:fill="FAC9C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-0.185</w:t>
            </w:r>
          </w:p>
        </w:tc>
        <w:tc>
          <w:tcPr>
            <w:tcW w:w="622" w:type="pct"/>
            <w:shd w:val="clear" w:color="000000" w:fill="F87C7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-0.822</w:t>
            </w:r>
          </w:p>
        </w:tc>
        <w:tc>
          <w:tcPr>
            <w:tcW w:w="622" w:type="pct"/>
            <w:shd w:val="clear" w:color="000000" w:fill="F88183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-0.786</w:t>
            </w:r>
          </w:p>
        </w:tc>
        <w:tc>
          <w:tcPr>
            <w:tcW w:w="622" w:type="pct"/>
            <w:shd w:val="clear" w:color="000000" w:fill="F9A2A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-0.512</w:t>
            </w:r>
          </w:p>
        </w:tc>
        <w:tc>
          <w:tcPr>
            <w:tcW w:w="644" w:type="pct"/>
            <w:shd w:val="clear" w:color="000000" w:fill="6EC38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622" w:type="pct"/>
            <w:shd w:val="clear" w:color="000000" w:fill="81CB9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0.851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1952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2" w:type="pct"/>
            <w:shd w:val="clear" w:color="000000" w:fill="D2EBD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622" w:type="pct"/>
            <w:shd w:val="clear" w:color="000000" w:fill="63BE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22" w:type="pct"/>
            <w:shd w:val="clear" w:color="000000" w:fill="AFDDB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622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-0.987</w:t>
            </w:r>
          </w:p>
        </w:tc>
        <w:tc>
          <w:tcPr>
            <w:tcW w:w="644" w:type="pct"/>
            <w:shd w:val="clear" w:color="000000" w:fill="FAC8C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-0.195</w:t>
            </w:r>
          </w:p>
        </w:tc>
        <w:tc>
          <w:tcPr>
            <w:tcW w:w="622" w:type="pct"/>
            <w:shd w:val="clear" w:color="000000" w:fill="B9E1C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pct"/>
            <w:shd w:val="clear" w:color="000000" w:fill="8DCF9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622" w:type="pct"/>
            <w:shd w:val="clear" w:color="000000" w:fill="F8727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-0.907</w:t>
            </w:r>
          </w:p>
        </w:tc>
        <w:tc>
          <w:tcPr>
            <w:tcW w:w="622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-0.980</w:t>
            </w:r>
          </w:p>
        </w:tc>
        <w:tc>
          <w:tcPr>
            <w:tcW w:w="622" w:type="pct"/>
            <w:shd w:val="clear" w:color="000000" w:fill="FBDCDF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644" w:type="pct"/>
            <w:shd w:val="clear" w:color="000000" w:fill="B4DFC1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622" w:type="pct"/>
            <w:shd w:val="clear" w:color="000000" w:fill="E9F4E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1976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22" w:type="pct"/>
            <w:shd w:val="clear" w:color="000000" w:fill="9CD5A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622" w:type="pct"/>
            <w:shd w:val="clear" w:color="000000" w:fill="92D1A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622" w:type="pct"/>
            <w:shd w:val="clear" w:color="000000" w:fill="71C487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622" w:type="pct"/>
            <w:shd w:val="clear" w:color="000000" w:fill="F87C7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-0.828</w:t>
            </w:r>
          </w:p>
        </w:tc>
        <w:tc>
          <w:tcPr>
            <w:tcW w:w="644" w:type="pct"/>
            <w:shd w:val="clear" w:color="000000" w:fill="FAC1C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-0.251</w:t>
            </w:r>
          </w:p>
        </w:tc>
        <w:tc>
          <w:tcPr>
            <w:tcW w:w="622" w:type="pct"/>
            <w:shd w:val="clear" w:color="000000" w:fill="FBFCFE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0.241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22" w:type="pct"/>
            <w:shd w:val="clear" w:color="000000" w:fill="65BF7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622" w:type="pct"/>
            <w:shd w:val="clear" w:color="000000" w:fill="63BE7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622" w:type="pct"/>
            <w:shd w:val="clear" w:color="000000" w:fill="F4F9F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622" w:type="pct"/>
            <w:shd w:val="clear" w:color="000000" w:fill="F86A6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-0.210</w:t>
            </w:r>
          </w:p>
        </w:tc>
        <w:tc>
          <w:tcPr>
            <w:tcW w:w="644" w:type="pct"/>
            <w:shd w:val="clear" w:color="000000" w:fill="F8696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-0.214</w:t>
            </w:r>
          </w:p>
        </w:tc>
        <w:tc>
          <w:tcPr>
            <w:tcW w:w="622" w:type="pct"/>
            <w:shd w:val="clear" w:color="000000" w:fill="FBF8FB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0.136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2363</w:t>
            </w: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2" w:type="pct"/>
            <w:shd w:val="clear" w:color="000000" w:fill="F2F8F6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622" w:type="pct"/>
            <w:shd w:val="clear" w:color="000000" w:fill="FAD3D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-0.106</w:t>
            </w:r>
          </w:p>
        </w:tc>
        <w:tc>
          <w:tcPr>
            <w:tcW w:w="622" w:type="pct"/>
            <w:shd w:val="clear" w:color="000000" w:fill="65BF7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622" w:type="pct"/>
            <w:shd w:val="clear" w:color="000000" w:fill="FACAC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-0.179</w:t>
            </w:r>
          </w:p>
        </w:tc>
        <w:tc>
          <w:tcPr>
            <w:tcW w:w="644" w:type="pct"/>
            <w:shd w:val="clear" w:color="000000" w:fill="6CC283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622" w:type="pct"/>
            <w:shd w:val="clear" w:color="000000" w:fill="64BF7C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0.996</w:t>
            </w:r>
          </w:p>
        </w:tc>
      </w:tr>
      <w:tr w:rsidR="00273DAD" w:rsidRPr="009F3009" w:rsidTr="00273DAD">
        <w:trPr>
          <w:trHeight w:val="432"/>
        </w:trPr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2" w:type="pct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3DAD" w:rsidRPr="009F3009" w:rsidTr="00273DAD">
        <w:trPr>
          <w:trHeight w:val="432"/>
        </w:trPr>
        <w:tc>
          <w:tcPr>
            <w:tcW w:w="1245" w:type="pct"/>
            <w:gridSpan w:val="2"/>
            <w:shd w:val="clear" w:color="auto" w:fill="auto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622" w:type="pct"/>
            <w:shd w:val="clear" w:color="000000" w:fill="F0F7F5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622" w:type="pct"/>
            <w:shd w:val="clear" w:color="000000" w:fill="FBE6E9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622" w:type="pct"/>
            <w:shd w:val="clear" w:color="000000" w:fill="EFF7F4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622" w:type="pct"/>
            <w:shd w:val="clear" w:color="000000" w:fill="FAC5C8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-0.214</w:t>
            </w:r>
          </w:p>
        </w:tc>
        <w:tc>
          <w:tcPr>
            <w:tcW w:w="644" w:type="pct"/>
            <w:shd w:val="clear" w:color="000000" w:fill="FBF7FA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622" w:type="pct"/>
            <w:shd w:val="clear" w:color="000000" w:fill="D4ECDD"/>
            <w:noWrap/>
            <w:vAlign w:val="center"/>
            <w:hideMark/>
          </w:tcPr>
          <w:p w:rsidR="00273DAD" w:rsidRPr="009F3009" w:rsidRDefault="00273DAD" w:rsidP="00273DAD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3009">
              <w:rPr>
                <w:rFonts w:eastAsia="Times New Roman"/>
                <w:color w:val="000000"/>
                <w:sz w:val="20"/>
                <w:szCs w:val="20"/>
              </w:rPr>
              <w:t>0.435</w:t>
            </w:r>
          </w:p>
        </w:tc>
      </w:tr>
    </w:tbl>
    <w:p w:rsidR="00BE3267" w:rsidRPr="009F3009" w:rsidRDefault="00BE3267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</w:pPr>
    </w:p>
    <w:p w:rsidR="007E4919" w:rsidRPr="009F3009" w:rsidRDefault="007E4919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</w:pPr>
    </w:p>
    <w:p w:rsidR="00C46637" w:rsidRPr="009F3009" w:rsidRDefault="00C46637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  <w:sectPr w:rsidR="00C46637" w:rsidRPr="009F3009" w:rsidSect="000C76A8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7E4919" w:rsidRPr="000C76A8" w:rsidRDefault="00F0496F" w:rsidP="001700DB">
      <w:pPr>
        <w:autoSpaceDE w:val="0"/>
        <w:autoSpaceDN w:val="0"/>
        <w:adjustRightInd w:val="0"/>
        <w:spacing w:after="200" w:line="360" w:lineRule="auto"/>
        <w:rPr>
          <w:rFonts w:eastAsia="Times New Roman"/>
          <w:b/>
          <w:bCs/>
          <w:sz w:val="24"/>
          <w:szCs w:val="24"/>
        </w:rPr>
      </w:pPr>
      <w:r>
        <w:rPr>
          <w:rFonts w:eastAsia="Arial Unicode MS"/>
          <w:b/>
          <w:bCs/>
          <w:iCs/>
          <w:sz w:val="24"/>
          <w:szCs w:val="24"/>
        </w:rPr>
        <w:lastRenderedPageBreak/>
        <w:t>Table S11</w:t>
      </w:r>
      <w:r w:rsidR="001700DB" w:rsidRPr="000C76A8">
        <w:rPr>
          <w:rFonts w:eastAsia="Arial Unicode MS"/>
          <w:b/>
          <w:bCs/>
          <w:iCs/>
          <w:sz w:val="24"/>
          <w:szCs w:val="24"/>
        </w:rPr>
        <w:t xml:space="preserve">. </w:t>
      </w:r>
      <w:r w:rsidR="001700DB" w:rsidRPr="000C76A8">
        <w:rPr>
          <w:rFonts w:eastAsia="SimHei"/>
          <w:b/>
          <w:sz w:val="24"/>
          <w:szCs w:val="24"/>
        </w:rPr>
        <w:t xml:space="preserve">Pearson </w:t>
      </w:r>
      <w:r w:rsidR="001700DB" w:rsidRPr="000C76A8">
        <w:rPr>
          <w:b/>
          <w:sz w:val="24"/>
          <w:szCs w:val="24"/>
        </w:rPr>
        <w:t xml:space="preserve">correlation coefficients between predicted ratio and experimentally measured ratio for the bicistronic SRPS operons of </w:t>
      </w:r>
      <w:r w:rsidR="001700DB" w:rsidRPr="000C76A8">
        <w:rPr>
          <w:b/>
          <w:i/>
          <w:sz w:val="24"/>
          <w:szCs w:val="24"/>
        </w:rPr>
        <w:t xml:space="preserve">Ccel </w:t>
      </w:r>
      <w:r w:rsidR="001700DB" w:rsidRPr="000C76A8">
        <w:rPr>
          <w:b/>
          <w:sz w:val="24"/>
          <w:szCs w:val="24"/>
        </w:rPr>
        <w:t xml:space="preserve">(A), </w:t>
      </w:r>
      <w:r w:rsidR="001700DB" w:rsidRPr="000C76A8">
        <w:rPr>
          <w:b/>
          <w:i/>
          <w:sz w:val="24"/>
          <w:szCs w:val="24"/>
        </w:rPr>
        <w:t xml:space="preserve">Bsub </w:t>
      </w:r>
      <w:r w:rsidR="001700DB" w:rsidRPr="000C76A8">
        <w:rPr>
          <w:b/>
          <w:sz w:val="24"/>
          <w:szCs w:val="24"/>
        </w:rPr>
        <w:t xml:space="preserve">(B), </w:t>
      </w:r>
      <w:r w:rsidR="001700DB" w:rsidRPr="000C76A8">
        <w:rPr>
          <w:b/>
          <w:i/>
          <w:sz w:val="24"/>
          <w:szCs w:val="24"/>
        </w:rPr>
        <w:t>Cthe</w:t>
      </w:r>
      <w:r w:rsidR="001700DB" w:rsidRPr="000C76A8">
        <w:rPr>
          <w:b/>
          <w:sz w:val="24"/>
          <w:szCs w:val="24"/>
        </w:rPr>
        <w:t xml:space="preserve"> (C), </w:t>
      </w:r>
      <w:r w:rsidR="001700DB" w:rsidRPr="000C76A8">
        <w:rPr>
          <w:b/>
          <w:i/>
          <w:sz w:val="24"/>
          <w:szCs w:val="24"/>
        </w:rPr>
        <w:t>Cace</w:t>
      </w:r>
      <w:r w:rsidR="001700DB" w:rsidRPr="000C76A8">
        <w:rPr>
          <w:b/>
          <w:sz w:val="24"/>
          <w:szCs w:val="24"/>
        </w:rPr>
        <w:t xml:space="preserve"> (D) for each of the six methods (CAI, RCA, RCBS, MELP, Gene-order and </w:t>
      </w:r>
      <w:r w:rsidR="001700DB" w:rsidRPr="000C76A8">
        <w:rPr>
          <w:b/>
          <w:bCs/>
          <w:sz w:val="24"/>
          <w:szCs w:val="24"/>
        </w:rPr>
        <w:t>SLOFE</w:t>
      </w:r>
      <w:r w:rsidR="001700DB" w:rsidRPr="000C76A8">
        <w:rPr>
          <w:b/>
          <w:sz w:val="24"/>
          <w:szCs w:val="24"/>
        </w:rPr>
        <w:t xml:space="preserve">). </w:t>
      </w:r>
      <w:r w:rsidR="001700DB" w:rsidRPr="000C76A8">
        <w:rPr>
          <w:sz w:val="24"/>
          <w:szCs w:val="24"/>
        </w:rPr>
        <w:t xml:space="preserve">Correlations with the experimentally measured abundance of transcripts and proteins were both shown for those SRPS operons where transcript and protein data are available, e.g., for </w:t>
      </w:r>
      <w:r w:rsidR="001700DB" w:rsidRPr="000C76A8">
        <w:rPr>
          <w:i/>
          <w:sz w:val="24"/>
          <w:szCs w:val="24"/>
        </w:rPr>
        <w:t>Ccel</w:t>
      </w:r>
      <w:r w:rsidR="001700DB" w:rsidRPr="000C76A8">
        <w:rPr>
          <w:sz w:val="24"/>
          <w:szCs w:val="24"/>
        </w:rPr>
        <w:t xml:space="preserve"> and </w:t>
      </w:r>
      <w:r w:rsidR="001700DB" w:rsidRPr="000C76A8">
        <w:rPr>
          <w:i/>
          <w:sz w:val="24"/>
          <w:szCs w:val="24"/>
        </w:rPr>
        <w:t>Bsub</w:t>
      </w:r>
      <w:r w:rsidR="001700DB" w:rsidRPr="000C76A8">
        <w:rPr>
          <w:sz w:val="24"/>
          <w:szCs w:val="24"/>
        </w:rPr>
        <w:t>. Pearson correlation coefficients were calculated between the ratios predicted using these methods and the experimentally determined ratios at the transcript (or protein) level.</w:t>
      </w:r>
      <w:r w:rsidR="001700DB" w:rsidRPr="000C76A8">
        <w:rPr>
          <w:rFonts w:eastAsia="Times New Roman"/>
          <w:bCs/>
          <w:sz w:val="24"/>
          <w:szCs w:val="24"/>
        </w:rPr>
        <w:t xml:space="preserve"> NA denotes no data available.</w:t>
      </w:r>
    </w:p>
    <w:tbl>
      <w:tblPr>
        <w:tblpPr w:leftFromText="180" w:rightFromText="180" w:vertAnchor="text" w:horzAnchor="margin" w:tblpY="394"/>
        <w:tblW w:w="143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89"/>
        <w:gridCol w:w="851"/>
        <w:gridCol w:w="1056"/>
        <w:gridCol w:w="851"/>
        <w:gridCol w:w="1056"/>
        <w:gridCol w:w="851"/>
        <w:gridCol w:w="1056"/>
        <w:gridCol w:w="851"/>
        <w:gridCol w:w="1056"/>
        <w:gridCol w:w="1250"/>
        <w:gridCol w:w="1055"/>
        <w:gridCol w:w="1250"/>
        <w:gridCol w:w="1055"/>
      </w:tblGrid>
      <w:tr w:rsidR="00C46637" w:rsidRPr="009F3009" w:rsidTr="003A66C8">
        <w:trPr>
          <w:trHeight w:val="432"/>
        </w:trPr>
        <w:tc>
          <w:tcPr>
            <w:tcW w:w="1208" w:type="dxa"/>
            <w:vMerge w:val="restart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88" w:type="dxa"/>
            <w:vMerge w:val="restart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 of genes</w:t>
            </w:r>
          </w:p>
        </w:tc>
        <w:tc>
          <w:tcPr>
            <w:tcW w:w="1907" w:type="dxa"/>
            <w:gridSpan w:val="2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1907" w:type="dxa"/>
            <w:gridSpan w:val="2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1907" w:type="dxa"/>
            <w:gridSpan w:val="2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1907" w:type="dxa"/>
            <w:gridSpan w:val="2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2305" w:type="dxa"/>
            <w:gridSpan w:val="2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 order</w:t>
            </w:r>
          </w:p>
        </w:tc>
        <w:tc>
          <w:tcPr>
            <w:tcW w:w="2305" w:type="dxa"/>
            <w:gridSpan w:val="2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vMerge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888" w:type="dxa"/>
            <w:vMerge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CAE8D4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0.388225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A2D8B2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0.614764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170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FBE6E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-0.051</w:t>
            </w:r>
          </w:p>
        </w:tc>
        <w:tc>
          <w:tcPr>
            <w:tcW w:w="1056" w:type="dxa"/>
            <w:shd w:val="clear" w:color="000000" w:fill="FBE7E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-0.039</w:t>
            </w:r>
          </w:p>
        </w:tc>
        <w:tc>
          <w:tcPr>
            <w:tcW w:w="851" w:type="dxa"/>
            <w:shd w:val="clear" w:color="000000" w:fill="FBEBE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-0.010</w:t>
            </w:r>
          </w:p>
        </w:tc>
        <w:tc>
          <w:tcPr>
            <w:tcW w:w="1056" w:type="dxa"/>
            <w:shd w:val="clear" w:color="000000" w:fill="FBECE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-0.008</w:t>
            </w:r>
          </w:p>
        </w:tc>
        <w:tc>
          <w:tcPr>
            <w:tcW w:w="851" w:type="dxa"/>
            <w:shd w:val="clear" w:color="000000" w:fill="FBE0E2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-0.096</w:t>
            </w:r>
          </w:p>
        </w:tc>
        <w:tc>
          <w:tcPr>
            <w:tcW w:w="1056" w:type="dxa"/>
            <w:shd w:val="clear" w:color="000000" w:fill="FBE3E5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-0.074</w:t>
            </w:r>
          </w:p>
        </w:tc>
        <w:tc>
          <w:tcPr>
            <w:tcW w:w="851" w:type="dxa"/>
            <w:shd w:val="clear" w:color="000000" w:fill="FBE6E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-0.050</w:t>
            </w:r>
          </w:p>
        </w:tc>
        <w:tc>
          <w:tcPr>
            <w:tcW w:w="1056" w:type="dxa"/>
            <w:shd w:val="clear" w:color="000000" w:fill="FBE8E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-0.039</w:t>
            </w:r>
          </w:p>
        </w:tc>
        <w:tc>
          <w:tcPr>
            <w:tcW w:w="1250" w:type="dxa"/>
            <w:shd w:val="clear" w:color="000000" w:fill="C5E6C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0.421</w:t>
            </w:r>
          </w:p>
        </w:tc>
        <w:tc>
          <w:tcPr>
            <w:tcW w:w="1054" w:type="dxa"/>
            <w:shd w:val="clear" w:color="000000" w:fill="D6EDD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0.323</w:t>
            </w:r>
          </w:p>
        </w:tc>
        <w:tc>
          <w:tcPr>
            <w:tcW w:w="1250" w:type="dxa"/>
            <w:shd w:val="clear" w:color="000000" w:fill="FBF1F4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0.034</w:t>
            </w:r>
          </w:p>
        </w:tc>
        <w:tc>
          <w:tcPr>
            <w:tcW w:w="1054" w:type="dxa"/>
            <w:shd w:val="clear" w:color="000000" w:fill="FBF0F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0.026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228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A2D8B1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0.617</w:t>
            </w:r>
          </w:p>
        </w:tc>
        <w:tc>
          <w:tcPr>
            <w:tcW w:w="1056" w:type="dxa"/>
            <w:shd w:val="clear" w:color="000000" w:fill="B7E0C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0.499</w:t>
            </w:r>
          </w:p>
        </w:tc>
        <w:tc>
          <w:tcPr>
            <w:tcW w:w="851" w:type="dxa"/>
            <w:shd w:val="clear" w:color="000000" w:fill="ABDCB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0.563</w:t>
            </w:r>
          </w:p>
        </w:tc>
        <w:tc>
          <w:tcPr>
            <w:tcW w:w="1056" w:type="dxa"/>
            <w:shd w:val="clear" w:color="000000" w:fill="F9AEB0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-0.459</w:t>
            </w:r>
          </w:p>
        </w:tc>
        <w:tc>
          <w:tcPr>
            <w:tcW w:w="851" w:type="dxa"/>
            <w:shd w:val="clear" w:color="000000" w:fill="FBFBF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0.106</w:t>
            </w:r>
          </w:p>
        </w:tc>
        <w:tc>
          <w:tcPr>
            <w:tcW w:w="1056" w:type="dxa"/>
            <w:shd w:val="clear" w:color="000000" w:fill="FBE9EC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-0.027</w:t>
            </w:r>
          </w:p>
        </w:tc>
        <w:tc>
          <w:tcPr>
            <w:tcW w:w="851" w:type="dxa"/>
            <w:shd w:val="clear" w:color="000000" w:fill="D4ECDC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0.337</w:t>
            </w:r>
          </w:p>
        </w:tc>
        <w:tc>
          <w:tcPr>
            <w:tcW w:w="1056" w:type="dxa"/>
            <w:shd w:val="clear" w:color="000000" w:fill="6DC28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0.915</w:t>
            </w:r>
          </w:p>
        </w:tc>
        <w:tc>
          <w:tcPr>
            <w:tcW w:w="1250" w:type="dxa"/>
            <w:shd w:val="clear" w:color="000000" w:fill="FBF5F8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0.062</w:t>
            </w:r>
          </w:p>
        </w:tc>
        <w:tc>
          <w:tcPr>
            <w:tcW w:w="1054" w:type="dxa"/>
            <w:shd w:val="clear" w:color="000000" w:fill="FBEBED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-0.016</w:t>
            </w:r>
          </w:p>
        </w:tc>
        <w:tc>
          <w:tcPr>
            <w:tcW w:w="1250" w:type="dxa"/>
            <w:shd w:val="clear" w:color="000000" w:fill="D9EEE1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0.308</w:t>
            </w:r>
          </w:p>
        </w:tc>
        <w:tc>
          <w:tcPr>
            <w:tcW w:w="1054" w:type="dxa"/>
            <w:shd w:val="clear" w:color="000000" w:fill="FBE2E5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-0.080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295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FBE2E5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-0.078</w:t>
            </w:r>
          </w:p>
        </w:tc>
        <w:tc>
          <w:tcPr>
            <w:tcW w:w="1056" w:type="dxa"/>
            <w:shd w:val="clear" w:color="000000" w:fill="F99B9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-0.591</w:t>
            </w:r>
          </w:p>
        </w:tc>
        <w:tc>
          <w:tcPr>
            <w:tcW w:w="851" w:type="dxa"/>
            <w:shd w:val="clear" w:color="000000" w:fill="FBF0F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0.020</w:t>
            </w:r>
          </w:p>
        </w:tc>
        <w:tc>
          <w:tcPr>
            <w:tcW w:w="1056" w:type="dxa"/>
            <w:shd w:val="clear" w:color="000000" w:fill="FBEFF2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0.016</w:t>
            </w:r>
          </w:p>
        </w:tc>
        <w:tc>
          <w:tcPr>
            <w:tcW w:w="851" w:type="dxa"/>
            <w:shd w:val="clear" w:color="000000" w:fill="90D1A2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0.714</w:t>
            </w:r>
          </w:p>
        </w:tc>
        <w:tc>
          <w:tcPr>
            <w:tcW w:w="1056" w:type="dxa"/>
            <w:shd w:val="clear" w:color="000000" w:fill="ABDCB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0.563</w:t>
            </w:r>
          </w:p>
        </w:tc>
        <w:tc>
          <w:tcPr>
            <w:tcW w:w="851" w:type="dxa"/>
            <w:shd w:val="clear" w:color="000000" w:fill="FBF7F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0.077</w:t>
            </w:r>
          </w:p>
        </w:tc>
        <w:tc>
          <w:tcPr>
            <w:tcW w:w="1056" w:type="dxa"/>
            <w:shd w:val="clear" w:color="000000" w:fill="FBF5F8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0.061</w:t>
            </w:r>
          </w:p>
        </w:tc>
        <w:tc>
          <w:tcPr>
            <w:tcW w:w="1250" w:type="dxa"/>
            <w:shd w:val="clear" w:color="000000" w:fill="C8E7D2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0.403</w:t>
            </w:r>
          </w:p>
        </w:tc>
        <w:tc>
          <w:tcPr>
            <w:tcW w:w="1054" w:type="dxa"/>
            <w:shd w:val="clear" w:color="000000" w:fill="D7EDD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0.318</w:t>
            </w:r>
          </w:p>
        </w:tc>
        <w:tc>
          <w:tcPr>
            <w:tcW w:w="1250" w:type="dxa"/>
            <w:shd w:val="clear" w:color="000000" w:fill="F8FBFC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0.131</w:t>
            </w:r>
          </w:p>
        </w:tc>
        <w:tc>
          <w:tcPr>
            <w:tcW w:w="1054" w:type="dxa"/>
            <w:shd w:val="clear" w:color="000000" w:fill="FBFBF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0.104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566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FBE4E6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-0.067</w:t>
            </w:r>
          </w:p>
        </w:tc>
        <w:tc>
          <w:tcPr>
            <w:tcW w:w="1056" w:type="dxa"/>
            <w:shd w:val="clear" w:color="000000" w:fill="FBECE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-0.004</w:t>
            </w:r>
          </w:p>
        </w:tc>
        <w:tc>
          <w:tcPr>
            <w:tcW w:w="851" w:type="dxa"/>
            <w:shd w:val="clear" w:color="000000" w:fill="73C58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0.879</w:t>
            </w:r>
          </w:p>
        </w:tc>
        <w:tc>
          <w:tcPr>
            <w:tcW w:w="1056" w:type="dxa"/>
            <w:shd w:val="clear" w:color="000000" w:fill="FBF5F8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0.057</w:t>
            </w:r>
          </w:p>
        </w:tc>
        <w:tc>
          <w:tcPr>
            <w:tcW w:w="851" w:type="dxa"/>
            <w:shd w:val="clear" w:color="000000" w:fill="F9ADA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-0.463</w:t>
            </w:r>
          </w:p>
        </w:tc>
        <w:tc>
          <w:tcPr>
            <w:tcW w:w="1056" w:type="dxa"/>
            <w:shd w:val="clear" w:color="000000" w:fill="FBE9EC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-0.030</w:t>
            </w:r>
          </w:p>
        </w:tc>
        <w:tc>
          <w:tcPr>
            <w:tcW w:w="851" w:type="dxa"/>
            <w:shd w:val="clear" w:color="000000" w:fill="E2F2E8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0.258</w:t>
            </w:r>
          </w:p>
        </w:tc>
        <w:tc>
          <w:tcPr>
            <w:tcW w:w="1056" w:type="dxa"/>
            <w:shd w:val="clear" w:color="000000" w:fill="FBEFF2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0.017</w:t>
            </w:r>
          </w:p>
        </w:tc>
        <w:tc>
          <w:tcPr>
            <w:tcW w:w="1250" w:type="dxa"/>
            <w:shd w:val="clear" w:color="000000" w:fill="FBFCF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0.114</w:t>
            </w:r>
          </w:p>
        </w:tc>
        <w:tc>
          <w:tcPr>
            <w:tcW w:w="1054" w:type="dxa"/>
            <w:shd w:val="clear" w:color="000000" w:fill="ABDCB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0.562</w:t>
            </w:r>
          </w:p>
        </w:tc>
        <w:tc>
          <w:tcPr>
            <w:tcW w:w="1250" w:type="dxa"/>
            <w:shd w:val="clear" w:color="000000" w:fill="FBF6F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0.067</w:t>
            </w:r>
          </w:p>
        </w:tc>
        <w:tc>
          <w:tcPr>
            <w:tcW w:w="1054" w:type="dxa"/>
            <w:shd w:val="clear" w:color="000000" w:fill="66C07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0.952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849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D7EDE0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0.315</w:t>
            </w:r>
          </w:p>
        </w:tc>
        <w:tc>
          <w:tcPr>
            <w:tcW w:w="1056" w:type="dxa"/>
            <w:shd w:val="clear" w:color="000000" w:fill="FBFCF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0.117</w:t>
            </w:r>
          </w:p>
        </w:tc>
        <w:tc>
          <w:tcPr>
            <w:tcW w:w="851" w:type="dxa"/>
            <w:shd w:val="clear" w:color="000000" w:fill="F6FAF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0.142</w:t>
            </w:r>
          </w:p>
        </w:tc>
        <w:tc>
          <w:tcPr>
            <w:tcW w:w="1056" w:type="dxa"/>
            <w:shd w:val="clear" w:color="000000" w:fill="FBF4F7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0.053</w:t>
            </w:r>
          </w:p>
        </w:tc>
        <w:tc>
          <w:tcPr>
            <w:tcW w:w="851" w:type="dxa"/>
            <w:shd w:val="clear" w:color="000000" w:fill="FBF7F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0.072</w:t>
            </w:r>
          </w:p>
        </w:tc>
        <w:tc>
          <w:tcPr>
            <w:tcW w:w="1056" w:type="dxa"/>
            <w:shd w:val="clear" w:color="000000" w:fill="FBF1F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0.027</w:t>
            </w:r>
          </w:p>
        </w:tc>
        <w:tc>
          <w:tcPr>
            <w:tcW w:w="851" w:type="dxa"/>
            <w:shd w:val="clear" w:color="000000" w:fill="FAFBFD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0.122</w:t>
            </w:r>
          </w:p>
        </w:tc>
        <w:tc>
          <w:tcPr>
            <w:tcW w:w="1056" w:type="dxa"/>
            <w:shd w:val="clear" w:color="000000" w:fill="FBF3F6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0.045</w:t>
            </w:r>
          </w:p>
        </w:tc>
        <w:tc>
          <w:tcPr>
            <w:tcW w:w="1250" w:type="dxa"/>
            <w:shd w:val="clear" w:color="000000" w:fill="78C78D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0.853</w:t>
            </w:r>
          </w:p>
        </w:tc>
        <w:tc>
          <w:tcPr>
            <w:tcW w:w="1054" w:type="dxa"/>
            <w:shd w:val="clear" w:color="000000" w:fill="C2E5CD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0.436</w:t>
            </w:r>
          </w:p>
        </w:tc>
        <w:tc>
          <w:tcPr>
            <w:tcW w:w="1250" w:type="dxa"/>
            <w:shd w:val="clear" w:color="000000" w:fill="B6E0C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0.504</w:t>
            </w:r>
          </w:p>
        </w:tc>
        <w:tc>
          <w:tcPr>
            <w:tcW w:w="1054" w:type="dxa"/>
            <w:shd w:val="clear" w:color="000000" w:fill="8CCF9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0.738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915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FBE0E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-0.093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FAFCF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0.119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8DD0A0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0.731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FBEDF0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0.001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B1DEB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0.533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6FC385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0.903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1135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F7FAF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0.139</w:t>
            </w:r>
          </w:p>
        </w:tc>
        <w:tc>
          <w:tcPr>
            <w:tcW w:w="1056" w:type="dxa"/>
            <w:shd w:val="clear" w:color="000000" w:fill="FBFCF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0.116</w:t>
            </w:r>
          </w:p>
        </w:tc>
        <w:tc>
          <w:tcPr>
            <w:tcW w:w="851" w:type="dxa"/>
            <w:shd w:val="clear" w:color="000000" w:fill="F9FBFC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0.128</w:t>
            </w:r>
          </w:p>
        </w:tc>
        <w:tc>
          <w:tcPr>
            <w:tcW w:w="1056" w:type="dxa"/>
            <w:shd w:val="clear" w:color="000000" w:fill="FCFCF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0.107</w:t>
            </w:r>
          </w:p>
        </w:tc>
        <w:tc>
          <w:tcPr>
            <w:tcW w:w="851" w:type="dxa"/>
            <w:shd w:val="clear" w:color="000000" w:fill="C1E4CC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0.443</w:t>
            </w:r>
          </w:p>
        </w:tc>
        <w:tc>
          <w:tcPr>
            <w:tcW w:w="1056" w:type="dxa"/>
            <w:shd w:val="clear" w:color="000000" w:fill="CDE9D7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0.372</w:t>
            </w:r>
          </w:p>
        </w:tc>
        <w:tc>
          <w:tcPr>
            <w:tcW w:w="851" w:type="dxa"/>
            <w:shd w:val="clear" w:color="000000" w:fill="F1F8F6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0.171</w:t>
            </w:r>
          </w:p>
        </w:tc>
        <w:tc>
          <w:tcPr>
            <w:tcW w:w="1056" w:type="dxa"/>
            <w:shd w:val="clear" w:color="000000" w:fill="F6FAF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0.143</w:t>
            </w:r>
          </w:p>
        </w:tc>
        <w:tc>
          <w:tcPr>
            <w:tcW w:w="1250" w:type="dxa"/>
            <w:shd w:val="clear" w:color="000000" w:fill="96D3A7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0.680</w:t>
            </w:r>
          </w:p>
        </w:tc>
        <w:tc>
          <w:tcPr>
            <w:tcW w:w="1054" w:type="dxa"/>
            <w:shd w:val="clear" w:color="000000" w:fill="AADBB8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0.571</w:t>
            </w:r>
          </w:p>
        </w:tc>
        <w:tc>
          <w:tcPr>
            <w:tcW w:w="1250" w:type="dxa"/>
            <w:shd w:val="clear" w:color="000000" w:fill="75C68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0.868</w:t>
            </w:r>
          </w:p>
        </w:tc>
        <w:tc>
          <w:tcPr>
            <w:tcW w:w="1054" w:type="dxa"/>
            <w:shd w:val="clear" w:color="000000" w:fill="63BE7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0.967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1254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FABDB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-0.348</w:t>
            </w:r>
          </w:p>
        </w:tc>
        <w:tc>
          <w:tcPr>
            <w:tcW w:w="1056" w:type="dxa"/>
            <w:shd w:val="clear" w:color="000000" w:fill="FBE3E6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-0.070</w:t>
            </w:r>
          </w:p>
        </w:tc>
        <w:tc>
          <w:tcPr>
            <w:tcW w:w="851" w:type="dxa"/>
            <w:shd w:val="clear" w:color="000000" w:fill="F8888A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-0.734</w:t>
            </w:r>
          </w:p>
        </w:tc>
        <w:tc>
          <w:tcPr>
            <w:tcW w:w="1056" w:type="dxa"/>
            <w:shd w:val="clear" w:color="000000" w:fill="FBE8E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-0.033</w:t>
            </w:r>
          </w:p>
        </w:tc>
        <w:tc>
          <w:tcPr>
            <w:tcW w:w="851" w:type="dxa"/>
            <w:shd w:val="clear" w:color="000000" w:fill="FBFBF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0.101</w:t>
            </w:r>
          </w:p>
        </w:tc>
        <w:tc>
          <w:tcPr>
            <w:tcW w:w="1056" w:type="dxa"/>
            <w:shd w:val="clear" w:color="000000" w:fill="E4F3E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0.242</w:t>
            </w:r>
          </w:p>
        </w:tc>
        <w:tc>
          <w:tcPr>
            <w:tcW w:w="851" w:type="dxa"/>
            <w:shd w:val="clear" w:color="000000" w:fill="E2F2E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0.255</w:t>
            </w:r>
          </w:p>
        </w:tc>
        <w:tc>
          <w:tcPr>
            <w:tcW w:w="1056" w:type="dxa"/>
            <w:shd w:val="clear" w:color="000000" w:fill="FBFAFD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0.096</w:t>
            </w:r>
          </w:p>
        </w:tc>
        <w:tc>
          <w:tcPr>
            <w:tcW w:w="1250" w:type="dxa"/>
            <w:shd w:val="clear" w:color="000000" w:fill="FBF1F4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0.033</w:t>
            </w:r>
          </w:p>
        </w:tc>
        <w:tc>
          <w:tcPr>
            <w:tcW w:w="1054" w:type="dxa"/>
            <w:shd w:val="clear" w:color="000000" w:fill="8ED0A0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0.728</w:t>
            </w:r>
          </w:p>
        </w:tc>
        <w:tc>
          <w:tcPr>
            <w:tcW w:w="1250" w:type="dxa"/>
            <w:shd w:val="clear" w:color="000000" w:fill="FBF0F2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0.020</w:t>
            </w:r>
          </w:p>
        </w:tc>
        <w:tc>
          <w:tcPr>
            <w:tcW w:w="1054" w:type="dxa"/>
            <w:shd w:val="clear" w:color="000000" w:fill="7FCA93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0.810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1466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FBE4E7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-0.063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FBF1F4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0.032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FBE9E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-0.031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FBEEF1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0.009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BEE3C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0.460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FBF2F5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1477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000000" w:fill="ECF6F1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0.198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FBEAED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-0.021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F9ACA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-0.472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000000" w:fill="74C58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0.876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F8696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-0.960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  <w:tc>
          <w:tcPr>
            <w:tcW w:w="1250" w:type="dxa"/>
            <w:shd w:val="clear" w:color="000000" w:fill="B1DEBE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0.531</w:t>
            </w: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NA</w:t>
            </w:r>
          </w:p>
        </w:tc>
      </w:tr>
      <w:tr w:rsidR="00C46637" w:rsidRPr="009F3009" w:rsidTr="003A66C8">
        <w:trPr>
          <w:trHeight w:val="432"/>
        </w:trPr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6637" w:rsidRPr="009F3009" w:rsidTr="003A66C8">
        <w:trPr>
          <w:trHeight w:val="432"/>
        </w:trPr>
        <w:tc>
          <w:tcPr>
            <w:tcW w:w="2097" w:type="dxa"/>
            <w:gridSpan w:val="2"/>
            <w:shd w:val="clear" w:color="auto" w:fill="auto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851" w:type="dxa"/>
            <w:shd w:val="clear" w:color="000000" w:fill="F9AAAC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0.052</w:t>
            </w:r>
          </w:p>
        </w:tc>
        <w:tc>
          <w:tcPr>
            <w:tcW w:w="1056" w:type="dxa"/>
            <w:shd w:val="clear" w:color="000000" w:fill="F88789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851" w:type="dxa"/>
            <w:shd w:val="clear" w:color="000000" w:fill="FACED0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0.102</w:t>
            </w:r>
          </w:p>
        </w:tc>
        <w:tc>
          <w:tcPr>
            <w:tcW w:w="1056" w:type="dxa"/>
            <w:shd w:val="clear" w:color="000000" w:fill="F8696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-0.038</w:t>
            </w:r>
          </w:p>
        </w:tc>
        <w:tc>
          <w:tcPr>
            <w:tcW w:w="851" w:type="dxa"/>
            <w:shd w:val="clear" w:color="000000" w:fill="FACDCF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0.100</w:t>
            </w:r>
          </w:p>
        </w:tc>
        <w:tc>
          <w:tcPr>
            <w:tcW w:w="1056" w:type="dxa"/>
            <w:shd w:val="clear" w:color="000000" w:fill="FBF3F6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0.153</w:t>
            </w:r>
          </w:p>
        </w:tc>
        <w:tc>
          <w:tcPr>
            <w:tcW w:w="851" w:type="dxa"/>
            <w:shd w:val="clear" w:color="000000" w:fill="F3F9F7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0.187</w:t>
            </w:r>
          </w:p>
        </w:tc>
        <w:tc>
          <w:tcPr>
            <w:tcW w:w="1056" w:type="dxa"/>
            <w:shd w:val="clear" w:color="000000" w:fill="F7FAF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0.177</w:t>
            </w:r>
          </w:p>
        </w:tc>
        <w:tc>
          <w:tcPr>
            <w:tcW w:w="1250" w:type="dxa"/>
            <w:shd w:val="clear" w:color="000000" w:fill="CCE9D6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0.272</w:t>
            </w:r>
          </w:p>
        </w:tc>
        <w:tc>
          <w:tcPr>
            <w:tcW w:w="1054" w:type="dxa"/>
            <w:shd w:val="clear" w:color="000000" w:fill="8ACE9D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0.417</w:t>
            </w:r>
          </w:p>
        </w:tc>
        <w:tc>
          <w:tcPr>
            <w:tcW w:w="1250" w:type="dxa"/>
            <w:shd w:val="clear" w:color="000000" w:fill="A2D8B1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0.365</w:t>
            </w:r>
          </w:p>
        </w:tc>
        <w:tc>
          <w:tcPr>
            <w:tcW w:w="1054" w:type="dxa"/>
            <w:shd w:val="clear" w:color="000000" w:fill="63BE7B"/>
            <w:noWrap/>
            <w:vAlign w:val="center"/>
            <w:hideMark/>
          </w:tcPr>
          <w:p w:rsidR="00C46637" w:rsidRPr="009F3009" w:rsidRDefault="00C46637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0.502</w:t>
            </w:r>
          </w:p>
        </w:tc>
      </w:tr>
    </w:tbl>
    <w:p w:rsidR="001700DB" w:rsidRPr="000C76A8" w:rsidRDefault="001700DB" w:rsidP="00385848">
      <w:pPr>
        <w:widowControl/>
        <w:spacing w:after="200" w:line="360" w:lineRule="auto"/>
        <w:rPr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A</w:t>
      </w:r>
      <w:r w:rsidRPr="000C76A8">
        <w:rPr>
          <w:sz w:val="24"/>
          <w:szCs w:val="24"/>
        </w:rPr>
        <w:t>) Correlations with the experimentally measured abundance of transcripts</w:t>
      </w:r>
      <w:r w:rsidR="00385848" w:rsidRPr="000C76A8">
        <w:rPr>
          <w:sz w:val="24"/>
          <w:szCs w:val="24"/>
        </w:rPr>
        <w:t xml:space="preserve"> and proteins for bi-cistronic operons in </w:t>
      </w:r>
      <w:r w:rsidR="00385848" w:rsidRPr="000C76A8">
        <w:rPr>
          <w:i/>
          <w:sz w:val="24"/>
          <w:szCs w:val="24"/>
        </w:rPr>
        <w:t>Ccel</w:t>
      </w:r>
      <w:r w:rsidRPr="000C76A8">
        <w:rPr>
          <w:sz w:val="24"/>
          <w:szCs w:val="24"/>
        </w:rPr>
        <w:t>.</w:t>
      </w:r>
    </w:p>
    <w:p w:rsidR="007E4919" w:rsidRPr="009F3009" w:rsidRDefault="007E4919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</w:pPr>
    </w:p>
    <w:p w:rsidR="007E4919" w:rsidRPr="000C76A8" w:rsidRDefault="00385848" w:rsidP="007840EA">
      <w:pPr>
        <w:widowControl/>
        <w:spacing w:line="480" w:lineRule="auto"/>
        <w:rPr>
          <w:rFonts w:eastAsia="Times New Roman"/>
          <w:bCs/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B</w:t>
      </w:r>
      <w:r w:rsidRPr="000C76A8">
        <w:rPr>
          <w:sz w:val="24"/>
          <w:szCs w:val="24"/>
        </w:rPr>
        <w:t xml:space="preserve">) Correlations with the experimentally measured abundance of transcripts and proteins for bi-cistronic operons in </w:t>
      </w:r>
      <w:r w:rsidRPr="000C76A8">
        <w:rPr>
          <w:i/>
          <w:sz w:val="24"/>
          <w:szCs w:val="24"/>
        </w:rPr>
        <w:t>Bsub.</w:t>
      </w:r>
    </w:p>
    <w:tbl>
      <w:tblPr>
        <w:tblW w:w="14395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813"/>
        <w:gridCol w:w="1046"/>
        <w:gridCol w:w="1013"/>
        <w:gridCol w:w="35"/>
        <w:gridCol w:w="1049"/>
        <w:gridCol w:w="993"/>
        <w:gridCol w:w="56"/>
        <w:gridCol w:w="1049"/>
        <w:gridCol w:w="1052"/>
        <w:gridCol w:w="1048"/>
        <w:gridCol w:w="1049"/>
        <w:gridCol w:w="66"/>
        <w:gridCol w:w="988"/>
        <w:gridCol w:w="1049"/>
        <w:gridCol w:w="33"/>
        <w:gridCol w:w="1016"/>
        <w:gridCol w:w="1049"/>
      </w:tblGrid>
      <w:tr w:rsidR="00CB2434" w:rsidRPr="009F3009" w:rsidTr="003A66C8">
        <w:trPr>
          <w:trHeight w:val="432"/>
        </w:trPr>
        <w:tc>
          <w:tcPr>
            <w:tcW w:w="991" w:type="dxa"/>
            <w:vMerge w:val="restart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813" w:type="dxa"/>
            <w:vMerge w:val="restart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# of genes</w:t>
            </w:r>
          </w:p>
        </w:tc>
        <w:tc>
          <w:tcPr>
            <w:tcW w:w="2059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RCA</w:t>
            </w:r>
          </w:p>
        </w:tc>
        <w:tc>
          <w:tcPr>
            <w:tcW w:w="2077" w:type="dxa"/>
            <w:gridSpan w:val="3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CAI</w:t>
            </w:r>
          </w:p>
        </w:tc>
        <w:tc>
          <w:tcPr>
            <w:tcW w:w="2157" w:type="dxa"/>
            <w:gridSpan w:val="3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MELP</w:t>
            </w:r>
          </w:p>
        </w:tc>
        <w:tc>
          <w:tcPr>
            <w:tcW w:w="2163" w:type="dxa"/>
            <w:gridSpan w:val="3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RCBS</w:t>
            </w:r>
          </w:p>
        </w:tc>
        <w:tc>
          <w:tcPr>
            <w:tcW w:w="2070" w:type="dxa"/>
            <w:gridSpan w:val="3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 order</w:t>
            </w:r>
          </w:p>
        </w:tc>
        <w:tc>
          <w:tcPr>
            <w:tcW w:w="2065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3A66C8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SLOFE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vMerge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813" w:type="dxa"/>
            <w:vMerge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48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49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1054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  <w:tc>
          <w:tcPr>
            <w:tcW w:w="1049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Gene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Protein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1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BECE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-0.100</w:t>
            </w:r>
          </w:p>
        </w:tc>
        <w:tc>
          <w:tcPr>
            <w:tcW w:w="1048" w:type="dxa"/>
            <w:gridSpan w:val="2"/>
            <w:shd w:val="clear" w:color="000000" w:fill="FBF6F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-0.039</w:t>
            </w:r>
          </w:p>
        </w:tc>
        <w:tc>
          <w:tcPr>
            <w:tcW w:w="1049" w:type="dxa"/>
            <w:shd w:val="clear" w:color="000000" w:fill="FBF5F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-0.044</w:t>
            </w:r>
          </w:p>
        </w:tc>
        <w:tc>
          <w:tcPr>
            <w:tcW w:w="1049" w:type="dxa"/>
            <w:gridSpan w:val="2"/>
            <w:shd w:val="clear" w:color="000000" w:fill="FBF9FC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-0.017</w:t>
            </w:r>
          </w:p>
        </w:tc>
        <w:tc>
          <w:tcPr>
            <w:tcW w:w="1049" w:type="dxa"/>
            <w:shd w:val="clear" w:color="000000" w:fill="88CD9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0.753</w:t>
            </w:r>
          </w:p>
        </w:tc>
        <w:tc>
          <w:tcPr>
            <w:tcW w:w="1052" w:type="dxa"/>
            <w:shd w:val="clear" w:color="000000" w:fill="ADDCB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0.516</w:t>
            </w:r>
          </w:p>
        </w:tc>
        <w:tc>
          <w:tcPr>
            <w:tcW w:w="1048" w:type="dxa"/>
            <w:shd w:val="clear" w:color="000000" w:fill="DCEFE3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0.212</w:t>
            </w:r>
          </w:p>
        </w:tc>
        <w:tc>
          <w:tcPr>
            <w:tcW w:w="1049" w:type="dxa"/>
            <w:shd w:val="clear" w:color="000000" w:fill="F0F7F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0.083</w:t>
            </w:r>
          </w:p>
        </w:tc>
        <w:tc>
          <w:tcPr>
            <w:tcW w:w="1054" w:type="dxa"/>
            <w:gridSpan w:val="2"/>
            <w:shd w:val="clear" w:color="000000" w:fill="FAB5B7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-0.463</w:t>
            </w:r>
          </w:p>
        </w:tc>
        <w:tc>
          <w:tcPr>
            <w:tcW w:w="1049" w:type="dxa"/>
            <w:shd w:val="clear" w:color="000000" w:fill="F87C7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-0.839</w:t>
            </w:r>
          </w:p>
        </w:tc>
        <w:tc>
          <w:tcPr>
            <w:tcW w:w="1049" w:type="dxa"/>
            <w:gridSpan w:val="2"/>
            <w:shd w:val="clear" w:color="000000" w:fill="FAD2D4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-0.273</w:t>
            </w:r>
          </w:p>
        </w:tc>
        <w:tc>
          <w:tcPr>
            <w:tcW w:w="1049" w:type="dxa"/>
            <w:shd w:val="clear" w:color="000000" w:fill="F9909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-0.703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280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EDF6F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0.104</w:t>
            </w:r>
          </w:p>
        </w:tc>
        <w:tc>
          <w:tcPr>
            <w:tcW w:w="1048" w:type="dxa"/>
            <w:gridSpan w:val="2"/>
            <w:shd w:val="clear" w:color="000000" w:fill="F9FBFC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0.025</w:t>
            </w:r>
          </w:p>
        </w:tc>
        <w:tc>
          <w:tcPr>
            <w:tcW w:w="1049" w:type="dxa"/>
            <w:shd w:val="clear" w:color="000000" w:fill="FBF3F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-0.053</w:t>
            </w:r>
          </w:p>
        </w:tc>
        <w:tc>
          <w:tcPr>
            <w:tcW w:w="1049" w:type="dxa"/>
            <w:gridSpan w:val="2"/>
            <w:shd w:val="clear" w:color="000000" w:fill="FBFAF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-0.013</w:t>
            </w:r>
          </w:p>
        </w:tc>
        <w:tc>
          <w:tcPr>
            <w:tcW w:w="1049" w:type="dxa"/>
            <w:shd w:val="clear" w:color="000000" w:fill="DEF0E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0.195</w:t>
            </w:r>
          </w:p>
        </w:tc>
        <w:tc>
          <w:tcPr>
            <w:tcW w:w="1052" w:type="dxa"/>
            <w:shd w:val="clear" w:color="000000" w:fill="7FCA93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0.816</w:t>
            </w:r>
          </w:p>
        </w:tc>
        <w:tc>
          <w:tcPr>
            <w:tcW w:w="1048" w:type="dxa"/>
            <w:shd w:val="clear" w:color="000000" w:fill="A2D8B1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0.588</w:t>
            </w:r>
          </w:p>
        </w:tc>
        <w:tc>
          <w:tcPr>
            <w:tcW w:w="1049" w:type="dxa"/>
            <w:shd w:val="clear" w:color="000000" w:fill="E7F4E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0.141</w:t>
            </w:r>
          </w:p>
        </w:tc>
        <w:tc>
          <w:tcPr>
            <w:tcW w:w="1054" w:type="dxa"/>
            <w:gridSpan w:val="2"/>
            <w:shd w:val="clear" w:color="000000" w:fill="FABBB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-0.424</w:t>
            </w:r>
          </w:p>
        </w:tc>
        <w:tc>
          <w:tcPr>
            <w:tcW w:w="1049" w:type="dxa"/>
            <w:shd w:val="clear" w:color="000000" w:fill="F9A5A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-0.565</w:t>
            </w:r>
          </w:p>
        </w:tc>
        <w:tc>
          <w:tcPr>
            <w:tcW w:w="1049" w:type="dxa"/>
            <w:gridSpan w:val="2"/>
            <w:shd w:val="clear" w:color="000000" w:fill="FAD5D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-0.250</w:t>
            </w:r>
          </w:p>
        </w:tc>
        <w:tc>
          <w:tcPr>
            <w:tcW w:w="1049" w:type="dxa"/>
            <w:shd w:val="clear" w:color="000000" w:fill="F86A6C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-0.957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620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AD2D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-0.271</w:t>
            </w:r>
          </w:p>
        </w:tc>
        <w:tc>
          <w:tcPr>
            <w:tcW w:w="1048" w:type="dxa"/>
            <w:gridSpan w:val="2"/>
            <w:shd w:val="clear" w:color="000000" w:fill="F9909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-0.704</w:t>
            </w:r>
          </w:p>
        </w:tc>
        <w:tc>
          <w:tcPr>
            <w:tcW w:w="1049" w:type="dxa"/>
            <w:shd w:val="clear" w:color="000000" w:fill="FBF8F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-0.026</w:t>
            </w:r>
          </w:p>
        </w:tc>
        <w:tc>
          <w:tcPr>
            <w:tcW w:w="1049" w:type="dxa"/>
            <w:gridSpan w:val="2"/>
            <w:shd w:val="clear" w:color="000000" w:fill="FBF1F4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-0.066</w:t>
            </w:r>
          </w:p>
        </w:tc>
        <w:tc>
          <w:tcPr>
            <w:tcW w:w="1049" w:type="dxa"/>
            <w:shd w:val="clear" w:color="000000" w:fill="FAB5B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-0.459</w:t>
            </w:r>
          </w:p>
        </w:tc>
        <w:tc>
          <w:tcPr>
            <w:tcW w:w="1052" w:type="dxa"/>
            <w:shd w:val="clear" w:color="000000" w:fill="FBE1E3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-0.177</w:t>
            </w:r>
          </w:p>
        </w:tc>
        <w:tc>
          <w:tcPr>
            <w:tcW w:w="1048" w:type="dxa"/>
            <w:shd w:val="clear" w:color="000000" w:fill="F9959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-0.670</w:t>
            </w:r>
          </w:p>
        </w:tc>
        <w:tc>
          <w:tcPr>
            <w:tcW w:w="1049" w:type="dxa"/>
            <w:shd w:val="clear" w:color="000000" w:fill="F9A4A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-0.575</w:t>
            </w:r>
          </w:p>
        </w:tc>
        <w:tc>
          <w:tcPr>
            <w:tcW w:w="1054" w:type="dxa"/>
            <w:gridSpan w:val="2"/>
            <w:shd w:val="clear" w:color="000000" w:fill="B5E0C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0.463</w:t>
            </w:r>
          </w:p>
        </w:tc>
        <w:tc>
          <w:tcPr>
            <w:tcW w:w="1049" w:type="dxa"/>
            <w:shd w:val="clear" w:color="000000" w:fill="E1F1E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0.178</w:t>
            </w:r>
          </w:p>
        </w:tc>
        <w:tc>
          <w:tcPr>
            <w:tcW w:w="1049" w:type="dxa"/>
            <w:gridSpan w:val="2"/>
            <w:shd w:val="clear" w:color="000000" w:fill="7AC88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0.844</w:t>
            </w:r>
          </w:p>
        </w:tc>
        <w:tc>
          <w:tcPr>
            <w:tcW w:w="1049" w:type="dxa"/>
            <w:shd w:val="clear" w:color="000000" w:fill="B6E0C3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0.456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893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9B0B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-0.498</w:t>
            </w:r>
          </w:p>
        </w:tc>
        <w:tc>
          <w:tcPr>
            <w:tcW w:w="1048" w:type="dxa"/>
            <w:gridSpan w:val="2"/>
            <w:shd w:val="clear" w:color="000000" w:fill="FBEBE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-0.111</w:t>
            </w:r>
          </w:p>
        </w:tc>
        <w:tc>
          <w:tcPr>
            <w:tcW w:w="1049" w:type="dxa"/>
            <w:shd w:val="clear" w:color="000000" w:fill="FCFCF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0.006</w:t>
            </w:r>
          </w:p>
        </w:tc>
        <w:tc>
          <w:tcPr>
            <w:tcW w:w="1049" w:type="dxa"/>
            <w:gridSpan w:val="2"/>
            <w:shd w:val="clear" w:color="000000" w:fill="FCFCF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0.001</w:t>
            </w:r>
          </w:p>
        </w:tc>
        <w:tc>
          <w:tcPr>
            <w:tcW w:w="1049" w:type="dxa"/>
            <w:shd w:val="clear" w:color="000000" w:fill="FAD3D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-0.264</w:t>
            </w:r>
          </w:p>
        </w:tc>
        <w:tc>
          <w:tcPr>
            <w:tcW w:w="1052" w:type="dxa"/>
            <w:shd w:val="clear" w:color="000000" w:fill="F87B7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-0.843</w:t>
            </w:r>
          </w:p>
        </w:tc>
        <w:tc>
          <w:tcPr>
            <w:tcW w:w="1048" w:type="dxa"/>
            <w:shd w:val="clear" w:color="000000" w:fill="F86B6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-0.948</w:t>
            </w:r>
          </w:p>
        </w:tc>
        <w:tc>
          <w:tcPr>
            <w:tcW w:w="1049" w:type="dxa"/>
            <w:shd w:val="clear" w:color="000000" w:fill="FBD8DA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-0.235</w:t>
            </w:r>
          </w:p>
        </w:tc>
        <w:tc>
          <w:tcPr>
            <w:tcW w:w="1054" w:type="dxa"/>
            <w:gridSpan w:val="2"/>
            <w:shd w:val="clear" w:color="000000" w:fill="BDE3C9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0.412</w:t>
            </w:r>
          </w:p>
        </w:tc>
        <w:tc>
          <w:tcPr>
            <w:tcW w:w="1049" w:type="dxa"/>
            <w:shd w:val="clear" w:color="000000" w:fill="A9DBB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0.541</w:t>
            </w:r>
          </w:p>
        </w:tc>
        <w:tc>
          <w:tcPr>
            <w:tcW w:w="1049" w:type="dxa"/>
            <w:gridSpan w:val="2"/>
            <w:shd w:val="clear" w:color="000000" w:fill="6FC38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0.921</w:t>
            </w:r>
          </w:p>
        </w:tc>
        <w:tc>
          <w:tcPr>
            <w:tcW w:w="1049" w:type="dxa"/>
            <w:shd w:val="clear" w:color="000000" w:fill="DDF0E4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0.205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1212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AC2C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-0.374</w:t>
            </w:r>
          </w:p>
        </w:tc>
        <w:tc>
          <w:tcPr>
            <w:tcW w:w="1048" w:type="dxa"/>
            <w:gridSpan w:val="2"/>
            <w:shd w:val="clear" w:color="000000" w:fill="FBEDF0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-0.097</w:t>
            </w:r>
          </w:p>
        </w:tc>
        <w:tc>
          <w:tcPr>
            <w:tcW w:w="1049" w:type="dxa"/>
            <w:shd w:val="clear" w:color="000000" w:fill="FAD6D9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-0.246</w:t>
            </w:r>
          </w:p>
        </w:tc>
        <w:tc>
          <w:tcPr>
            <w:tcW w:w="1049" w:type="dxa"/>
            <w:gridSpan w:val="2"/>
            <w:shd w:val="clear" w:color="000000" w:fill="FBF2F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-0.064</w:t>
            </w:r>
          </w:p>
        </w:tc>
        <w:tc>
          <w:tcPr>
            <w:tcW w:w="1049" w:type="dxa"/>
            <w:shd w:val="clear" w:color="000000" w:fill="FBDAD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-0.220</w:t>
            </w:r>
          </w:p>
        </w:tc>
        <w:tc>
          <w:tcPr>
            <w:tcW w:w="1052" w:type="dxa"/>
            <w:shd w:val="clear" w:color="000000" w:fill="F87B7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-0.843</w:t>
            </w:r>
          </w:p>
        </w:tc>
        <w:tc>
          <w:tcPr>
            <w:tcW w:w="1048" w:type="dxa"/>
            <w:shd w:val="clear" w:color="000000" w:fill="F9FBFC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0.025</w:t>
            </w:r>
          </w:p>
        </w:tc>
        <w:tc>
          <w:tcPr>
            <w:tcW w:w="1049" w:type="dxa"/>
            <w:shd w:val="clear" w:color="000000" w:fill="FCFCF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0.006</w:t>
            </w:r>
          </w:p>
        </w:tc>
        <w:tc>
          <w:tcPr>
            <w:tcW w:w="1054" w:type="dxa"/>
            <w:gridSpan w:val="2"/>
            <w:shd w:val="clear" w:color="000000" w:fill="A0D7A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0.603</w:t>
            </w:r>
          </w:p>
        </w:tc>
        <w:tc>
          <w:tcPr>
            <w:tcW w:w="1049" w:type="dxa"/>
            <w:shd w:val="clear" w:color="000000" w:fill="BAE2C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0.432</w:t>
            </w:r>
          </w:p>
        </w:tc>
        <w:tc>
          <w:tcPr>
            <w:tcW w:w="1049" w:type="dxa"/>
            <w:gridSpan w:val="2"/>
            <w:shd w:val="clear" w:color="000000" w:fill="C6E6D0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0.356</w:t>
            </w:r>
          </w:p>
        </w:tc>
        <w:tc>
          <w:tcPr>
            <w:tcW w:w="1049" w:type="dxa"/>
            <w:shd w:val="clear" w:color="000000" w:fill="8CCF9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0.732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1411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BF4F7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-0.048</w:t>
            </w:r>
          </w:p>
        </w:tc>
        <w:tc>
          <w:tcPr>
            <w:tcW w:w="1048" w:type="dxa"/>
            <w:gridSpan w:val="2"/>
            <w:shd w:val="clear" w:color="000000" w:fill="FBEBE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-0.108</w:t>
            </w:r>
          </w:p>
        </w:tc>
        <w:tc>
          <w:tcPr>
            <w:tcW w:w="1049" w:type="dxa"/>
            <w:shd w:val="clear" w:color="000000" w:fill="FBF7FA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-0.031</w:t>
            </w:r>
          </w:p>
        </w:tc>
        <w:tc>
          <w:tcPr>
            <w:tcW w:w="1049" w:type="dxa"/>
            <w:gridSpan w:val="2"/>
            <w:shd w:val="clear" w:color="000000" w:fill="FBF1F4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-0.070</w:t>
            </w:r>
          </w:p>
        </w:tc>
        <w:tc>
          <w:tcPr>
            <w:tcW w:w="1049" w:type="dxa"/>
            <w:shd w:val="clear" w:color="000000" w:fill="FBE8EA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-0.130</w:t>
            </w:r>
          </w:p>
        </w:tc>
        <w:tc>
          <w:tcPr>
            <w:tcW w:w="1052" w:type="dxa"/>
            <w:shd w:val="clear" w:color="000000" w:fill="FACFD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-0.289</w:t>
            </w:r>
          </w:p>
        </w:tc>
        <w:tc>
          <w:tcPr>
            <w:tcW w:w="1048" w:type="dxa"/>
            <w:shd w:val="clear" w:color="000000" w:fill="FBF5F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-0.045</w:t>
            </w:r>
          </w:p>
        </w:tc>
        <w:tc>
          <w:tcPr>
            <w:tcW w:w="1049" w:type="dxa"/>
            <w:shd w:val="clear" w:color="000000" w:fill="FBECE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-0.099</w:t>
            </w:r>
          </w:p>
        </w:tc>
        <w:tc>
          <w:tcPr>
            <w:tcW w:w="1054" w:type="dxa"/>
            <w:gridSpan w:val="2"/>
            <w:shd w:val="clear" w:color="000000" w:fill="69C181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0.955</w:t>
            </w:r>
          </w:p>
        </w:tc>
        <w:tc>
          <w:tcPr>
            <w:tcW w:w="1049" w:type="dxa"/>
            <w:shd w:val="clear" w:color="000000" w:fill="B4DFC1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0.472</w:t>
            </w:r>
          </w:p>
        </w:tc>
        <w:tc>
          <w:tcPr>
            <w:tcW w:w="1049" w:type="dxa"/>
            <w:gridSpan w:val="2"/>
            <w:shd w:val="clear" w:color="000000" w:fill="B7E0C3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0.454</w:t>
            </w:r>
          </w:p>
        </w:tc>
        <w:tc>
          <w:tcPr>
            <w:tcW w:w="1049" w:type="dxa"/>
            <w:shd w:val="clear" w:color="000000" w:fill="63BE7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0.993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1463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BEFF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-0.083</w:t>
            </w:r>
          </w:p>
        </w:tc>
        <w:tc>
          <w:tcPr>
            <w:tcW w:w="1048" w:type="dxa"/>
            <w:gridSpan w:val="2"/>
            <w:shd w:val="clear" w:color="000000" w:fill="FBEEF1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-0.087</w:t>
            </w:r>
          </w:p>
        </w:tc>
        <w:tc>
          <w:tcPr>
            <w:tcW w:w="1049" w:type="dxa"/>
            <w:shd w:val="clear" w:color="000000" w:fill="FBFCF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0.011</w:t>
            </w:r>
          </w:p>
        </w:tc>
        <w:tc>
          <w:tcPr>
            <w:tcW w:w="1049" w:type="dxa"/>
            <w:gridSpan w:val="2"/>
            <w:shd w:val="clear" w:color="000000" w:fill="FBFCF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0.012</w:t>
            </w:r>
          </w:p>
        </w:tc>
        <w:tc>
          <w:tcPr>
            <w:tcW w:w="1049" w:type="dxa"/>
            <w:shd w:val="clear" w:color="000000" w:fill="85CC99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0.773</w:t>
            </w:r>
          </w:p>
        </w:tc>
        <w:tc>
          <w:tcPr>
            <w:tcW w:w="1052" w:type="dxa"/>
            <w:shd w:val="clear" w:color="000000" w:fill="80CA94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0.810</w:t>
            </w:r>
          </w:p>
        </w:tc>
        <w:tc>
          <w:tcPr>
            <w:tcW w:w="1048" w:type="dxa"/>
            <w:shd w:val="clear" w:color="000000" w:fill="DFF0E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0.193</w:t>
            </w:r>
          </w:p>
        </w:tc>
        <w:tc>
          <w:tcPr>
            <w:tcW w:w="1049" w:type="dxa"/>
            <w:shd w:val="clear" w:color="000000" w:fill="DDF0E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0.202</w:t>
            </w:r>
          </w:p>
        </w:tc>
        <w:tc>
          <w:tcPr>
            <w:tcW w:w="1054" w:type="dxa"/>
            <w:gridSpan w:val="2"/>
            <w:shd w:val="clear" w:color="000000" w:fill="C6E6D0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0.356</w:t>
            </w:r>
          </w:p>
        </w:tc>
        <w:tc>
          <w:tcPr>
            <w:tcW w:w="1049" w:type="dxa"/>
            <w:shd w:val="clear" w:color="000000" w:fill="C3E5C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0.373</w:t>
            </w:r>
          </w:p>
        </w:tc>
        <w:tc>
          <w:tcPr>
            <w:tcW w:w="1049" w:type="dxa"/>
            <w:gridSpan w:val="2"/>
            <w:shd w:val="clear" w:color="000000" w:fill="A0D7A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0.603</w:t>
            </w:r>
          </w:p>
        </w:tc>
        <w:tc>
          <w:tcPr>
            <w:tcW w:w="1049" w:type="dxa"/>
            <w:shd w:val="clear" w:color="000000" w:fill="9BD5AC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0.632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BFAF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-0.008</w:t>
            </w:r>
          </w:p>
        </w:tc>
        <w:tc>
          <w:tcPr>
            <w:tcW w:w="1048" w:type="dxa"/>
            <w:gridSpan w:val="2"/>
            <w:shd w:val="clear" w:color="000000" w:fill="FBFBF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-0.004</w:t>
            </w:r>
          </w:p>
        </w:tc>
        <w:tc>
          <w:tcPr>
            <w:tcW w:w="1049" w:type="dxa"/>
            <w:shd w:val="clear" w:color="000000" w:fill="FBFBF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-0.002</w:t>
            </w:r>
          </w:p>
        </w:tc>
        <w:tc>
          <w:tcPr>
            <w:tcW w:w="1049" w:type="dxa"/>
            <w:gridSpan w:val="2"/>
            <w:shd w:val="clear" w:color="000000" w:fill="FBFBF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-0.001</w:t>
            </w:r>
          </w:p>
        </w:tc>
        <w:tc>
          <w:tcPr>
            <w:tcW w:w="1049" w:type="dxa"/>
            <w:shd w:val="clear" w:color="000000" w:fill="DDF0E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0.203</w:t>
            </w:r>
          </w:p>
        </w:tc>
        <w:tc>
          <w:tcPr>
            <w:tcW w:w="1052" w:type="dxa"/>
            <w:shd w:val="clear" w:color="000000" w:fill="EEF6F3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0.097</w:t>
            </w:r>
          </w:p>
        </w:tc>
        <w:tc>
          <w:tcPr>
            <w:tcW w:w="1048" w:type="dxa"/>
            <w:shd w:val="clear" w:color="000000" w:fill="E5F3E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0.151</w:t>
            </w:r>
          </w:p>
        </w:tc>
        <w:tc>
          <w:tcPr>
            <w:tcW w:w="1049" w:type="dxa"/>
            <w:shd w:val="clear" w:color="000000" w:fill="F1F8F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0.072</w:t>
            </w:r>
          </w:p>
        </w:tc>
        <w:tc>
          <w:tcPr>
            <w:tcW w:w="1054" w:type="dxa"/>
            <w:gridSpan w:val="2"/>
            <w:shd w:val="clear" w:color="000000" w:fill="73C589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0.891</w:t>
            </w:r>
          </w:p>
        </w:tc>
        <w:tc>
          <w:tcPr>
            <w:tcW w:w="1049" w:type="dxa"/>
            <w:shd w:val="clear" w:color="000000" w:fill="AADBB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0.538</w:t>
            </w:r>
          </w:p>
        </w:tc>
        <w:tc>
          <w:tcPr>
            <w:tcW w:w="1049" w:type="dxa"/>
            <w:gridSpan w:val="2"/>
            <w:shd w:val="clear" w:color="000000" w:fill="ABDCBA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0.526</w:t>
            </w:r>
          </w:p>
        </w:tc>
        <w:tc>
          <w:tcPr>
            <w:tcW w:w="1049" w:type="dxa"/>
            <w:shd w:val="clear" w:color="000000" w:fill="70C48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0.911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1768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BF8F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-0.026</w:t>
            </w:r>
          </w:p>
        </w:tc>
        <w:tc>
          <w:tcPr>
            <w:tcW w:w="1048" w:type="dxa"/>
            <w:gridSpan w:val="2"/>
            <w:shd w:val="clear" w:color="000000" w:fill="FBF8F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-0.024</w:t>
            </w:r>
          </w:p>
        </w:tc>
        <w:tc>
          <w:tcPr>
            <w:tcW w:w="1049" w:type="dxa"/>
            <w:shd w:val="clear" w:color="000000" w:fill="FAFBF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0.020</w:t>
            </w:r>
          </w:p>
        </w:tc>
        <w:tc>
          <w:tcPr>
            <w:tcW w:w="1049" w:type="dxa"/>
            <w:gridSpan w:val="2"/>
            <w:shd w:val="clear" w:color="000000" w:fill="FAFBF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0.018</w:t>
            </w:r>
          </w:p>
        </w:tc>
        <w:tc>
          <w:tcPr>
            <w:tcW w:w="1049" w:type="dxa"/>
            <w:shd w:val="clear" w:color="000000" w:fill="FBF3F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-0.053</w:t>
            </w:r>
          </w:p>
        </w:tc>
        <w:tc>
          <w:tcPr>
            <w:tcW w:w="1052" w:type="dxa"/>
            <w:shd w:val="clear" w:color="000000" w:fill="FBF4F7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-0.050</w:t>
            </w:r>
          </w:p>
        </w:tc>
        <w:tc>
          <w:tcPr>
            <w:tcW w:w="1048" w:type="dxa"/>
            <w:shd w:val="clear" w:color="000000" w:fill="FBEDF0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-0.095</w:t>
            </w:r>
          </w:p>
        </w:tc>
        <w:tc>
          <w:tcPr>
            <w:tcW w:w="1049" w:type="dxa"/>
            <w:shd w:val="clear" w:color="000000" w:fill="FBEEF1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-0.089</w:t>
            </w:r>
          </w:p>
        </w:tc>
        <w:tc>
          <w:tcPr>
            <w:tcW w:w="1054" w:type="dxa"/>
            <w:gridSpan w:val="2"/>
            <w:shd w:val="clear" w:color="000000" w:fill="9ED6A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0.612</w:t>
            </w:r>
          </w:p>
        </w:tc>
        <w:tc>
          <w:tcPr>
            <w:tcW w:w="1049" w:type="dxa"/>
            <w:shd w:val="clear" w:color="000000" w:fill="A4D9B3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0.573</w:t>
            </w:r>
          </w:p>
        </w:tc>
        <w:tc>
          <w:tcPr>
            <w:tcW w:w="1049" w:type="dxa"/>
            <w:gridSpan w:val="2"/>
            <w:shd w:val="clear" w:color="000000" w:fill="90D1A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0.701</w:t>
            </w:r>
          </w:p>
        </w:tc>
        <w:tc>
          <w:tcPr>
            <w:tcW w:w="1049" w:type="dxa"/>
            <w:shd w:val="clear" w:color="000000" w:fill="97D4A8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0.656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1934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BF6F9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-0.034</w:t>
            </w:r>
          </w:p>
        </w:tc>
        <w:tc>
          <w:tcPr>
            <w:tcW w:w="1048" w:type="dxa"/>
            <w:gridSpan w:val="2"/>
            <w:shd w:val="clear" w:color="000000" w:fill="FBF6F9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-0.036</w:t>
            </w:r>
          </w:p>
        </w:tc>
        <w:tc>
          <w:tcPr>
            <w:tcW w:w="1049" w:type="dxa"/>
            <w:shd w:val="clear" w:color="000000" w:fill="F7FAF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0.035</w:t>
            </w:r>
          </w:p>
        </w:tc>
        <w:tc>
          <w:tcPr>
            <w:tcW w:w="1049" w:type="dxa"/>
            <w:gridSpan w:val="2"/>
            <w:shd w:val="clear" w:color="000000" w:fill="F7FAF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0.037</w:t>
            </w:r>
          </w:p>
        </w:tc>
        <w:tc>
          <w:tcPr>
            <w:tcW w:w="1049" w:type="dxa"/>
            <w:shd w:val="clear" w:color="000000" w:fill="F87679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-0.873</w:t>
            </w:r>
          </w:p>
        </w:tc>
        <w:tc>
          <w:tcPr>
            <w:tcW w:w="1052" w:type="dxa"/>
            <w:shd w:val="clear" w:color="000000" w:fill="F87E80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-0.821</w:t>
            </w:r>
          </w:p>
        </w:tc>
        <w:tc>
          <w:tcPr>
            <w:tcW w:w="1048" w:type="dxa"/>
            <w:shd w:val="clear" w:color="000000" w:fill="FBE4E7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-0.155</w:t>
            </w:r>
          </w:p>
        </w:tc>
        <w:tc>
          <w:tcPr>
            <w:tcW w:w="1049" w:type="dxa"/>
            <w:shd w:val="clear" w:color="000000" w:fill="FBE2E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-0.165</w:t>
            </w:r>
          </w:p>
        </w:tc>
        <w:tc>
          <w:tcPr>
            <w:tcW w:w="1054" w:type="dxa"/>
            <w:gridSpan w:val="2"/>
            <w:shd w:val="clear" w:color="000000" w:fill="ADDCB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0.513</w:t>
            </w:r>
          </w:p>
        </w:tc>
        <w:tc>
          <w:tcPr>
            <w:tcW w:w="1049" w:type="dxa"/>
            <w:shd w:val="clear" w:color="000000" w:fill="A8DAB7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0.546</w:t>
            </w:r>
          </w:p>
        </w:tc>
        <w:tc>
          <w:tcPr>
            <w:tcW w:w="1049" w:type="dxa"/>
            <w:gridSpan w:val="2"/>
            <w:shd w:val="clear" w:color="000000" w:fill="77C68C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0.869</w:t>
            </w:r>
          </w:p>
        </w:tc>
        <w:tc>
          <w:tcPr>
            <w:tcW w:w="1049" w:type="dxa"/>
            <w:shd w:val="clear" w:color="000000" w:fill="6EC38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0.924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2144</w:t>
            </w: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shd w:val="clear" w:color="000000" w:fill="FBDFE1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-0.190</w:t>
            </w:r>
          </w:p>
        </w:tc>
        <w:tc>
          <w:tcPr>
            <w:tcW w:w="1048" w:type="dxa"/>
            <w:gridSpan w:val="2"/>
            <w:shd w:val="clear" w:color="000000" w:fill="D8EEE0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0.240</w:t>
            </w:r>
          </w:p>
        </w:tc>
        <w:tc>
          <w:tcPr>
            <w:tcW w:w="1049" w:type="dxa"/>
            <w:shd w:val="clear" w:color="000000" w:fill="FBF3F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-0.058</w:t>
            </w:r>
          </w:p>
        </w:tc>
        <w:tc>
          <w:tcPr>
            <w:tcW w:w="1049" w:type="dxa"/>
            <w:gridSpan w:val="2"/>
            <w:shd w:val="clear" w:color="000000" w:fill="F1F8F6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0.073</w:t>
            </w:r>
          </w:p>
        </w:tc>
        <w:tc>
          <w:tcPr>
            <w:tcW w:w="1049" w:type="dxa"/>
            <w:shd w:val="clear" w:color="000000" w:fill="F8696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-0.964</w:t>
            </w:r>
          </w:p>
        </w:tc>
        <w:tc>
          <w:tcPr>
            <w:tcW w:w="1052" w:type="dxa"/>
            <w:shd w:val="clear" w:color="000000" w:fill="87CD9A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0.762</w:t>
            </w:r>
          </w:p>
        </w:tc>
        <w:tc>
          <w:tcPr>
            <w:tcW w:w="1048" w:type="dxa"/>
            <w:shd w:val="clear" w:color="000000" w:fill="F9B1B4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-0.487</w:t>
            </w:r>
          </w:p>
        </w:tc>
        <w:tc>
          <w:tcPr>
            <w:tcW w:w="1049" w:type="dxa"/>
            <w:shd w:val="clear" w:color="000000" w:fill="9ED6A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0.616</w:t>
            </w:r>
          </w:p>
        </w:tc>
        <w:tc>
          <w:tcPr>
            <w:tcW w:w="1054" w:type="dxa"/>
            <w:gridSpan w:val="2"/>
            <w:shd w:val="clear" w:color="000000" w:fill="F8888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-0.755</w:t>
            </w:r>
          </w:p>
        </w:tc>
        <w:tc>
          <w:tcPr>
            <w:tcW w:w="1049" w:type="dxa"/>
            <w:shd w:val="clear" w:color="000000" w:fill="A0D7B0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0.597</w:t>
            </w:r>
          </w:p>
        </w:tc>
        <w:tc>
          <w:tcPr>
            <w:tcW w:w="1049" w:type="dxa"/>
            <w:gridSpan w:val="2"/>
            <w:shd w:val="clear" w:color="000000" w:fill="DAEEE1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0.227</w:t>
            </w:r>
          </w:p>
        </w:tc>
        <w:tc>
          <w:tcPr>
            <w:tcW w:w="1049" w:type="dxa"/>
            <w:shd w:val="clear" w:color="000000" w:fill="FAD0D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-0.287</w:t>
            </w:r>
          </w:p>
        </w:tc>
      </w:tr>
      <w:tr w:rsidR="00CB2434" w:rsidRPr="009F3009" w:rsidTr="003A66C8">
        <w:trPr>
          <w:trHeight w:val="432"/>
        </w:trPr>
        <w:tc>
          <w:tcPr>
            <w:tcW w:w="991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CB2434" w:rsidRPr="009F3009" w:rsidTr="003A66C8">
        <w:trPr>
          <w:trHeight w:val="432"/>
        </w:trPr>
        <w:tc>
          <w:tcPr>
            <w:tcW w:w="1804" w:type="dxa"/>
            <w:gridSpan w:val="2"/>
            <w:shd w:val="clear" w:color="auto" w:fill="auto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Average</w:t>
            </w:r>
          </w:p>
        </w:tc>
        <w:tc>
          <w:tcPr>
            <w:tcW w:w="1046" w:type="dxa"/>
            <w:shd w:val="clear" w:color="000000" w:fill="F98F92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-0.121</w:t>
            </w:r>
          </w:p>
        </w:tc>
        <w:tc>
          <w:tcPr>
            <w:tcW w:w="1048" w:type="dxa"/>
            <w:gridSpan w:val="2"/>
            <w:shd w:val="clear" w:color="000000" w:fill="FAC9C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-0.071</w:t>
            </w:r>
          </w:p>
        </w:tc>
        <w:tc>
          <w:tcPr>
            <w:tcW w:w="1049" w:type="dxa"/>
            <w:shd w:val="clear" w:color="000000" w:fill="FBF8F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-0.029</w:t>
            </w:r>
          </w:p>
        </w:tc>
        <w:tc>
          <w:tcPr>
            <w:tcW w:w="1049" w:type="dxa"/>
            <w:gridSpan w:val="2"/>
            <w:shd w:val="clear" w:color="000000" w:fill="F6FAFA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-0.004</w:t>
            </w:r>
          </w:p>
        </w:tc>
        <w:tc>
          <w:tcPr>
            <w:tcW w:w="1049" w:type="dxa"/>
            <w:shd w:val="clear" w:color="000000" w:fill="F8696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-0.155</w:t>
            </w:r>
          </w:p>
        </w:tc>
        <w:tc>
          <w:tcPr>
            <w:tcW w:w="1052" w:type="dxa"/>
            <w:shd w:val="clear" w:color="000000" w:fill="FBDADD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-0.055</w:t>
            </w:r>
          </w:p>
        </w:tc>
        <w:tc>
          <w:tcPr>
            <w:tcW w:w="1048" w:type="dxa"/>
            <w:shd w:val="clear" w:color="000000" w:fill="F99395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-0.118</w:t>
            </w:r>
          </w:p>
        </w:tc>
        <w:tc>
          <w:tcPr>
            <w:tcW w:w="1049" w:type="dxa"/>
            <w:shd w:val="clear" w:color="000000" w:fill="FCFCFF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-0.023</w:t>
            </w:r>
          </w:p>
        </w:tc>
        <w:tc>
          <w:tcPr>
            <w:tcW w:w="1054" w:type="dxa"/>
            <w:gridSpan w:val="2"/>
            <w:shd w:val="clear" w:color="000000" w:fill="99D4AA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0.297</w:t>
            </w:r>
          </w:p>
        </w:tc>
        <w:tc>
          <w:tcPr>
            <w:tcW w:w="1049" w:type="dxa"/>
            <w:shd w:val="clear" w:color="000000" w:fill="9ED6AE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0.280</w:t>
            </w:r>
          </w:p>
        </w:tc>
        <w:tc>
          <w:tcPr>
            <w:tcW w:w="1049" w:type="dxa"/>
            <w:gridSpan w:val="2"/>
            <w:shd w:val="clear" w:color="000000" w:fill="63BE7B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0.472</w:t>
            </w:r>
          </w:p>
        </w:tc>
        <w:tc>
          <w:tcPr>
            <w:tcW w:w="1049" w:type="dxa"/>
            <w:shd w:val="clear" w:color="000000" w:fill="83CB97"/>
            <w:noWrap/>
            <w:vAlign w:val="center"/>
            <w:hideMark/>
          </w:tcPr>
          <w:p w:rsidR="009840FE" w:rsidRPr="009F3009" w:rsidRDefault="009840FE" w:rsidP="003A66C8">
            <w:pPr>
              <w:widowControl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Cs/>
                <w:sz w:val="20"/>
                <w:szCs w:val="20"/>
              </w:rPr>
              <w:t>0.370</w:t>
            </w:r>
          </w:p>
        </w:tc>
      </w:tr>
    </w:tbl>
    <w:p w:rsidR="009840FE" w:rsidRPr="009F3009" w:rsidRDefault="009840FE" w:rsidP="009840FE">
      <w:pPr>
        <w:widowControl/>
        <w:jc w:val="center"/>
        <w:rPr>
          <w:rFonts w:eastAsia="Times New Roman"/>
          <w:b/>
          <w:bCs/>
          <w:sz w:val="20"/>
          <w:szCs w:val="20"/>
        </w:rPr>
      </w:pPr>
    </w:p>
    <w:p w:rsidR="00385848" w:rsidRPr="009F3009" w:rsidRDefault="00385848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  <w:sectPr w:rsidR="00385848" w:rsidRPr="009F3009" w:rsidSect="000C76A8">
          <w:pgSz w:w="15840" w:h="12240" w:orient="landscape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</w:p>
    <w:p w:rsidR="003A66C8" w:rsidRPr="000C76A8" w:rsidRDefault="00385848" w:rsidP="00385848">
      <w:pPr>
        <w:widowControl/>
        <w:spacing w:after="200" w:line="480" w:lineRule="auto"/>
        <w:rPr>
          <w:rFonts w:eastAsia="Times New Roman"/>
          <w:b/>
          <w:bCs/>
          <w:sz w:val="24"/>
          <w:szCs w:val="24"/>
        </w:rPr>
      </w:pPr>
      <w:r w:rsidRPr="000C76A8">
        <w:rPr>
          <w:sz w:val="24"/>
          <w:szCs w:val="24"/>
        </w:rPr>
        <w:lastRenderedPageBreak/>
        <w:t>(</w:t>
      </w:r>
      <w:r w:rsidRPr="000C76A8">
        <w:rPr>
          <w:b/>
          <w:sz w:val="24"/>
          <w:szCs w:val="24"/>
        </w:rPr>
        <w:t>C</w:t>
      </w:r>
      <w:r w:rsidRPr="000C76A8">
        <w:rPr>
          <w:sz w:val="24"/>
          <w:szCs w:val="24"/>
        </w:rPr>
        <w:t xml:space="preserve">) Correlations with the experimentally measured abundance of transcripts for bi-cistronic operons in </w:t>
      </w:r>
      <w:r w:rsidRPr="000C76A8">
        <w:rPr>
          <w:i/>
          <w:sz w:val="24"/>
          <w:szCs w:val="24"/>
        </w:rPr>
        <w:t>Cthe.</w:t>
      </w:r>
    </w:p>
    <w:tbl>
      <w:tblPr>
        <w:tblW w:w="8994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0"/>
        <w:gridCol w:w="964"/>
        <w:gridCol w:w="320"/>
        <w:gridCol w:w="804"/>
        <w:gridCol w:w="481"/>
        <w:gridCol w:w="644"/>
        <w:gridCol w:w="640"/>
        <w:gridCol w:w="484"/>
        <w:gridCol w:w="801"/>
        <w:gridCol w:w="323"/>
        <w:gridCol w:w="961"/>
        <w:gridCol w:w="163"/>
        <w:gridCol w:w="1125"/>
      </w:tblGrid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 xml:space="preserve"># 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 of gene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1125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236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2"/>
            <w:shd w:val="clear" w:color="000000" w:fill="FBECEF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-0.012</w:t>
            </w:r>
          </w:p>
        </w:tc>
        <w:tc>
          <w:tcPr>
            <w:tcW w:w="1125" w:type="dxa"/>
            <w:gridSpan w:val="2"/>
            <w:shd w:val="clear" w:color="000000" w:fill="FBEDF0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-0.009</w:t>
            </w:r>
          </w:p>
        </w:tc>
        <w:tc>
          <w:tcPr>
            <w:tcW w:w="1124" w:type="dxa"/>
            <w:gridSpan w:val="2"/>
            <w:shd w:val="clear" w:color="000000" w:fill="FBEBEE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-0.018</w:t>
            </w:r>
          </w:p>
        </w:tc>
        <w:tc>
          <w:tcPr>
            <w:tcW w:w="1124" w:type="dxa"/>
            <w:gridSpan w:val="2"/>
            <w:shd w:val="clear" w:color="000000" w:fill="FAD5D8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-0.145</w:t>
            </w:r>
          </w:p>
        </w:tc>
        <w:tc>
          <w:tcPr>
            <w:tcW w:w="1124" w:type="dxa"/>
            <w:gridSpan w:val="2"/>
            <w:shd w:val="clear" w:color="000000" w:fill="99D4AA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0.669</w:t>
            </w:r>
          </w:p>
        </w:tc>
        <w:tc>
          <w:tcPr>
            <w:tcW w:w="1125" w:type="dxa"/>
            <w:shd w:val="clear" w:color="000000" w:fill="75C68B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0.883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569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2"/>
            <w:shd w:val="clear" w:color="000000" w:fill="F88C8E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-0.567</w:t>
            </w:r>
          </w:p>
        </w:tc>
        <w:tc>
          <w:tcPr>
            <w:tcW w:w="1125" w:type="dxa"/>
            <w:gridSpan w:val="2"/>
            <w:shd w:val="clear" w:color="000000" w:fill="CBE8D5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0.373</w:t>
            </w:r>
          </w:p>
        </w:tc>
        <w:tc>
          <w:tcPr>
            <w:tcW w:w="1124" w:type="dxa"/>
            <w:gridSpan w:val="2"/>
            <w:shd w:val="clear" w:color="000000" w:fill="FBF6F9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0.042</w:t>
            </w:r>
          </w:p>
        </w:tc>
        <w:tc>
          <w:tcPr>
            <w:tcW w:w="1124" w:type="dxa"/>
            <w:gridSpan w:val="2"/>
            <w:shd w:val="clear" w:color="000000" w:fill="FBF0F3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0.010</w:t>
            </w:r>
          </w:p>
        </w:tc>
        <w:tc>
          <w:tcPr>
            <w:tcW w:w="1124" w:type="dxa"/>
            <w:gridSpan w:val="2"/>
            <w:shd w:val="clear" w:color="000000" w:fill="FBE9EC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-0.029</w:t>
            </w:r>
          </w:p>
        </w:tc>
        <w:tc>
          <w:tcPr>
            <w:tcW w:w="1125" w:type="dxa"/>
            <w:shd w:val="clear" w:color="000000" w:fill="63BE7B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0.990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699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2"/>
            <w:shd w:val="clear" w:color="000000" w:fill="AFDDBC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0.540</w:t>
            </w:r>
          </w:p>
        </w:tc>
        <w:tc>
          <w:tcPr>
            <w:tcW w:w="1125" w:type="dxa"/>
            <w:gridSpan w:val="2"/>
            <w:shd w:val="clear" w:color="000000" w:fill="FAD5D7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-0.148</w:t>
            </w:r>
          </w:p>
        </w:tc>
        <w:tc>
          <w:tcPr>
            <w:tcW w:w="1124" w:type="dxa"/>
            <w:gridSpan w:val="2"/>
            <w:shd w:val="clear" w:color="000000" w:fill="FAC8CB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-0.221</w:t>
            </w:r>
          </w:p>
        </w:tc>
        <w:tc>
          <w:tcPr>
            <w:tcW w:w="1124" w:type="dxa"/>
            <w:gridSpan w:val="2"/>
            <w:shd w:val="clear" w:color="000000" w:fill="FCFCFF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0.078</w:t>
            </w:r>
          </w:p>
        </w:tc>
        <w:tc>
          <w:tcPr>
            <w:tcW w:w="1124" w:type="dxa"/>
            <w:gridSpan w:val="2"/>
            <w:shd w:val="clear" w:color="000000" w:fill="FAD4D7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-0.153</w:t>
            </w:r>
          </w:p>
        </w:tc>
        <w:tc>
          <w:tcPr>
            <w:tcW w:w="1125" w:type="dxa"/>
            <w:shd w:val="clear" w:color="000000" w:fill="FBDFE2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-0.090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1265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2"/>
            <w:shd w:val="clear" w:color="000000" w:fill="FBF7FA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0.052</w:t>
            </w:r>
          </w:p>
        </w:tc>
        <w:tc>
          <w:tcPr>
            <w:tcW w:w="1125" w:type="dxa"/>
            <w:gridSpan w:val="2"/>
            <w:shd w:val="clear" w:color="000000" w:fill="E0F1E7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0.243</w:t>
            </w:r>
          </w:p>
        </w:tc>
        <w:tc>
          <w:tcPr>
            <w:tcW w:w="1124" w:type="dxa"/>
            <w:gridSpan w:val="2"/>
            <w:shd w:val="clear" w:color="000000" w:fill="C3E5CE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0.417</w:t>
            </w:r>
          </w:p>
        </w:tc>
        <w:tc>
          <w:tcPr>
            <w:tcW w:w="1124" w:type="dxa"/>
            <w:gridSpan w:val="2"/>
            <w:shd w:val="clear" w:color="000000" w:fill="8BCE9D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0.755</w:t>
            </w:r>
          </w:p>
        </w:tc>
        <w:tc>
          <w:tcPr>
            <w:tcW w:w="1124" w:type="dxa"/>
            <w:gridSpan w:val="2"/>
            <w:shd w:val="clear" w:color="000000" w:fill="FAB2B5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-0.347</w:t>
            </w:r>
          </w:p>
        </w:tc>
        <w:tc>
          <w:tcPr>
            <w:tcW w:w="1125" w:type="dxa"/>
            <w:shd w:val="clear" w:color="000000" w:fill="D7EDDF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0.301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1289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2"/>
            <w:shd w:val="clear" w:color="000000" w:fill="EBF5F0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0.181</w:t>
            </w:r>
          </w:p>
        </w:tc>
        <w:tc>
          <w:tcPr>
            <w:tcW w:w="1125" w:type="dxa"/>
            <w:gridSpan w:val="2"/>
            <w:shd w:val="clear" w:color="000000" w:fill="FBEBEE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-0.021</w:t>
            </w:r>
          </w:p>
        </w:tc>
        <w:tc>
          <w:tcPr>
            <w:tcW w:w="1124" w:type="dxa"/>
            <w:gridSpan w:val="2"/>
            <w:shd w:val="clear" w:color="000000" w:fill="6EC384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0.930</w:t>
            </w:r>
          </w:p>
        </w:tc>
        <w:tc>
          <w:tcPr>
            <w:tcW w:w="1124" w:type="dxa"/>
            <w:gridSpan w:val="2"/>
            <w:shd w:val="clear" w:color="000000" w:fill="E3F2EA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0.225</w:t>
            </w:r>
          </w:p>
        </w:tc>
        <w:tc>
          <w:tcPr>
            <w:tcW w:w="1124" w:type="dxa"/>
            <w:gridSpan w:val="2"/>
            <w:shd w:val="clear" w:color="000000" w:fill="F99395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-0.527</w:t>
            </w:r>
          </w:p>
        </w:tc>
        <w:tc>
          <w:tcPr>
            <w:tcW w:w="1125" w:type="dxa"/>
            <w:shd w:val="clear" w:color="000000" w:fill="FAB8BB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-0.311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1380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2"/>
            <w:shd w:val="clear" w:color="000000" w:fill="FAD5D8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-0.146</w:t>
            </w:r>
          </w:p>
        </w:tc>
        <w:tc>
          <w:tcPr>
            <w:tcW w:w="1125" w:type="dxa"/>
            <w:gridSpan w:val="2"/>
            <w:shd w:val="clear" w:color="000000" w:fill="E9F4EE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0.194</w:t>
            </w:r>
          </w:p>
        </w:tc>
        <w:tc>
          <w:tcPr>
            <w:tcW w:w="1124" w:type="dxa"/>
            <w:gridSpan w:val="2"/>
            <w:shd w:val="clear" w:color="000000" w:fill="F8696B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-0.770</w:t>
            </w:r>
          </w:p>
        </w:tc>
        <w:tc>
          <w:tcPr>
            <w:tcW w:w="1124" w:type="dxa"/>
            <w:gridSpan w:val="2"/>
            <w:shd w:val="clear" w:color="000000" w:fill="E3F2EA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0.227</w:t>
            </w:r>
          </w:p>
        </w:tc>
        <w:tc>
          <w:tcPr>
            <w:tcW w:w="1124" w:type="dxa"/>
            <w:gridSpan w:val="2"/>
            <w:shd w:val="clear" w:color="000000" w:fill="F88789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-0.595</w:t>
            </w:r>
          </w:p>
        </w:tc>
        <w:tc>
          <w:tcPr>
            <w:tcW w:w="1125" w:type="dxa"/>
            <w:shd w:val="clear" w:color="000000" w:fill="F9B1B4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-0.351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1518</w:t>
            </w: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2"/>
            <w:shd w:val="clear" w:color="000000" w:fill="B8E1C4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0.486</w:t>
            </w:r>
          </w:p>
        </w:tc>
        <w:tc>
          <w:tcPr>
            <w:tcW w:w="1125" w:type="dxa"/>
            <w:gridSpan w:val="2"/>
            <w:shd w:val="clear" w:color="000000" w:fill="FBE5E8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-0.055</w:t>
            </w:r>
          </w:p>
        </w:tc>
        <w:tc>
          <w:tcPr>
            <w:tcW w:w="1124" w:type="dxa"/>
            <w:gridSpan w:val="2"/>
            <w:shd w:val="clear" w:color="000000" w:fill="78C78D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0.868</w:t>
            </w:r>
          </w:p>
        </w:tc>
        <w:tc>
          <w:tcPr>
            <w:tcW w:w="1124" w:type="dxa"/>
            <w:gridSpan w:val="2"/>
            <w:shd w:val="clear" w:color="000000" w:fill="ECF6F1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0.176</w:t>
            </w:r>
          </w:p>
        </w:tc>
        <w:tc>
          <w:tcPr>
            <w:tcW w:w="1124" w:type="dxa"/>
            <w:gridSpan w:val="2"/>
            <w:shd w:val="clear" w:color="000000" w:fill="F4F9F8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0.125</w:t>
            </w:r>
          </w:p>
        </w:tc>
        <w:tc>
          <w:tcPr>
            <w:tcW w:w="1125" w:type="dxa"/>
            <w:shd w:val="clear" w:color="000000" w:fill="FBFBFE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0.074</w:t>
            </w:r>
          </w:p>
        </w:tc>
      </w:tr>
      <w:tr w:rsidR="003A66C8" w:rsidRPr="009F3009" w:rsidTr="003A66C8">
        <w:trPr>
          <w:trHeight w:val="432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3A66C8" w:rsidRPr="009F3009" w:rsidTr="003A66C8">
        <w:trPr>
          <w:trHeight w:val="432"/>
        </w:trPr>
        <w:tc>
          <w:tcPr>
            <w:tcW w:w="1284" w:type="dxa"/>
            <w:gridSpan w:val="2"/>
            <w:shd w:val="clear" w:color="auto" w:fill="auto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284" w:type="dxa"/>
            <w:gridSpan w:val="2"/>
            <w:shd w:val="clear" w:color="000000" w:fill="FCFCFF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0.076</w:t>
            </w:r>
          </w:p>
        </w:tc>
        <w:tc>
          <w:tcPr>
            <w:tcW w:w="1285" w:type="dxa"/>
            <w:gridSpan w:val="2"/>
            <w:shd w:val="clear" w:color="000000" w:fill="FBFCFE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0.082</w:t>
            </w:r>
          </w:p>
        </w:tc>
        <w:tc>
          <w:tcPr>
            <w:tcW w:w="1284" w:type="dxa"/>
            <w:gridSpan w:val="2"/>
            <w:shd w:val="clear" w:color="000000" w:fill="EBF6F1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0.178</w:t>
            </w:r>
          </w:p>
        </w:tc>
        <w:tc>
          <w:tcPr>
            <w:tcW w:w="1285" w:type="dxa"/>
            <w:gridSpan w:val="2"/>
            <w:shd w:val="clear" w:color="000000" w:fill="E9F5EF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0.189</w:t>
            </w:r>
          </w:p>
        </w:tc>
        <w:tc>
          <w:tcPr>
            <w:tcW w:w="1284" w:type="dxa"/>
            <w:gridSpan w:val="2"/>
            <w:shd w:val="clear" w:color="000000" w:fill="FBD9DC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-0.122</w:t>
            </w:r>
          </w:p>
        </w:tc>
        <w:tc>
          <w:tcPr>
            <w:tcW w:w="1285" w:type="dxa"/>
            <w:gridSpan w:val="2"/>
            <w:shd w:val="clear" w:color="000000" w:fill="E5F3EC"/>
            <w:noWrap/>
            <w:vAlign w:val="center"/>
            <w:hideMark/>
          </w:tcPr>
          <w:p w:rsidR="003A66C8" w:rsidRPr="009F3009" w:rsidRDefault="003A66C8" w:rsidP="003A66C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0.214</w:t>
            </w:r>
          </w:p>
        </w:tc>
      </w:tr>
    </w:tbl>
    <w:p w:rsidR="003A66C8" w:rsidRPr="009F3009" w:rsidRDefault="003A66C8" w:rsidP="007840EA">
      <w:pPr>
        <w:widowControl/>
        <w:spacing w:line="480" w:lineRule="auto"/>
        <w:rPr>
          <w:rFonts w:eastAsia="Times New Roman"/>
          <w:b/>
          <w:bCs/>
          <w:sz w:val="20"/>
          <w:szCs w:val="20"/>
        </w:rPr>
      </w:pPr>
    </w:p>
    <w:p w:rsidR="003A66C8" w:rsidRPr="000C76A8" w:rsidRDefault="00385848" w:rsidP="00385848">
      <w:pPr>
        <w:widowControl/>
        <w:spacing w:after="200" w:line="480" w:lineRule="auto"/>
        <w:rPr>
          <w:rFonts w:eastAsia="Times New Roman"/>
          <w:b/>
          <w:bCs/>
          <w:sz w:val="24"/>
          <w:szCs w:val="24"/>
        </w:rPr>
      </w:pPr>
      <w:r w:rsidRPr="000C76A8">
        <w:rPr>
          <w:sz w:val="24"/>
          <w:szCs w:val="24"/>
        </w:rPr>
        <w:t>(</w:t>
      </w:r>
      <w:r w:rsidRPr="000C76A8">
        <w:rPr>
          <w:b/>
          <w:sz w:val="24"/>
          <w:szCs w:val="24"/>
        </w:rPr>
        <w:t>D</w:t>
      </w:r>
      <w:r w:rsidRPr="000C76A8">
        <w:rPr>
          <w:sz w:val="24"/>
          <w:szCs w:val="24"/>
        </w:rPr>
        <w:t xml:space="preserve">) Correlations with the experimentally measured abundance of transcripts for bi-cistronic operons in </w:t>
      </w:r>
      <w:r w:rsidRPr="000C76A8">
        <w:rPr>
          <w:i/>
          <w:sz w:val="24"/>
          <w:szCs w:val="24"/>
        </w:rPr>
        <w:t>Cace.</w:t>
      </w:r>
    </w:p>
    <w:tbl>
      <w:tblPr>
        <w:tblW w:w="9003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990"/>
        <w:gridCol w:w="1173"/>
        <w:gridCol w:w="1124"/>
        <w:gridCol w:w="1124"/>
        <w:gridCol w:w="1124"/>
        <w:gridCol w:w="1124"/>
        <w:gridCol w:w="1169"/>
      </w:tblGrid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 Operon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# of gene</w:t>
            </w: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Gene-order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MELP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RCA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CAI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RCBS</w:t>
            </w:r>
          </w:p>
        </w:tc>
        <w:tc>
          <w:tcPr>
            <w:tcW w:w="1169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SLOFE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216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FBE0E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-0.104</w:t>
            </w:r>
          </w:p>
        </w:tc>
        <w:tc>
          <w:tcPr>
            <w:tcW w:w="1124" w:type="dxa"/>
            <w:shd w:val="clear" w:color="000000" w:fill="FBFCFE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0.069</w:t>
            </w:r>
          </w:p>
        </w:tc>
        <w:tc>
          <w:tcPr>
            <w:tcW w:w="1124" w:type="dxa"/>
            <w:shd w:val="clear" w:color="000000" w:fill="C1E5CD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0.418</w:t>
            </w:r>
          </w:p>
        </w:tc>
        <w:tc>
          <w:tcPr>
            <w:tcW w:w="1124" w:type="dxa"/>
            <w:shd w:val="clear" w:color="000000" w:fill="7FCA9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0.817</w:t>
            </w:r>
          </w:p>
        </w:tc>
        <w:tc>
          <w:tcPr>
            <w:tcW w:w="1124" w:type="dxa"/>
            <w:shd w:val="clear" w:color="000000" w:fill="D2EBDB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0.318</w:t>
            </w:r>
          </w:p>
        </w:tc>
        <w:tc>
          <w:tcPr>
            <w:tcW w:w="1169" w:type="dxa"/>
            <w:shd w:val="clear" w:color="000000" w:fill="FBDDE0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-0.123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466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F87476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-0.758</w:t>
            </w:r>
          </w:p>
        </w:tc>
        <w:tc>
          <w:tcPr>
            <w:tcW w:w="1124" w:type="dxa"/>
            <w:shd w:val="clear" w:color="000000" w:fill="CCE9D5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0.356</w:t>
            </w:r>
          </w:p>
        </w:tc>
        <w:tc>
          <w:tcPr>
            <w:tcW w:w="1124" w:type="dxa"/>
            <w:shd w:val="clear" w:color="000000" w:fill="FBE7EA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-0.063</w:t>
            </w:r>
          </w:p>
        </w:tc>
        <w:tc>
          <w:tcPr>
            <w:tcW w:w="1124" w:type="dxa"/>
            <w:shd w:val="clear" w:color="000000" w:fill="FBF7FA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0.037</w:t>
            </w:r>
          </w:p>
        </w:tc>
        <w:tc>
          <w:tcPr>
            <w:tcW w:w="1124" w:type="dxa"/>
            <w:shd w:val="clear" w:color="000000" w:fill="BDE3C9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0.442</w:t>
            </w:r>
          </w:p>
        </w:tc>
        <w:tc>
          <w:tcPr>
            <w:tcW w:w="1169" w:type="dxa"/>
            <w:shd w:val="clear" w:color="000000" w:fill="6CC28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0.933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614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8ED0A1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0.725</w:t>
            </w:r>
          </w:p>
        </w:tc>
        <w:tc>
          <w:tcPr>
            <w:tcW w:w="1124" w:type="dxa"/>
            <w:shd w:val="clear" w:color="000000" w:fill="F8696B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-0.829</w:t>
            </w:r>
          </w:p>
        </w:tc>
        <w:tc>
          <w:tcPr>
            <w:tcW w:w="1124" w:type="dxa"/>
            <w:shd w:val="clear" w:color="000000" w:fill="FBF0F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-0.006</w:t>
            </w:r>
          </w:p>
        </w:tc>
        <w:tc>
          <w:tcPr>
            <w:tcW w:w="1124" w:type="dxa"/>
            <w:shd w:val="clear" w:color="000000" w:fill="FBE4E7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-0.079</w:t>
            </w:r>
          </w:p>
        </w:tc>
        <w:tc>
          <w:tcPr>
            <w:tcW w:w="1124" w:type="dxa"/>
            <w:shd w:val="clear" w:color="000000" w:fill="FACED1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-0.211</w:t>
            </w:r>
          </w:p>
        </w:tc>
        <w:tc>
          <w:tcPr>
            <w:tcW w:w="1169" w:type="dxa"/>
            <w:shd w:val="clear" w:color="000000" w:fill="FAD0D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-0.200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633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75C68B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0.877</w:t>
            </w:r>
          </w:p>
        </w:tc>
        <w:tc>
          <w:tcPr>
            <w:tcW w:w="1124" w:type="dxa"/>
            <w:shd w:val="clear" w:color="000000" w:fill="C8E7D2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0.381</w:t>
            </w:r>
          </w:p>
        </w:tc>
        <w:tc>
          <w:tcPr>
            <w:tcW w:w="1124" w:type="dxa"/>
            <w:shd w:val="clear" w:color="000000" w:fill="FBE3E6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-0.088</w:t>
            </w:r>
          </w:p>
        </w:tc>
        <w:tc>
          <w:tcPr>
            <w:tcW w:w="1124" w:type="dxa"/>
            <w:shd w:val="clear" w:color="000000" w:fill="FBD7DA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-0.160</w:t>
            </w:r>
          </w:p>
        </w:tc>
        <w:tc>
          <w:tcPr>
            <w:tcW w:w="1124" w:type="dxa"/>
            <w:shd w:val="clear" w:color="000000" w:fill="FCFCFF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0.067</w:t>
            </w:r>
          </w:p>
        </w:tc>
        <w:tc>
          <w:tcPr>
            <w:tcW w:w="1169" w:type="dxa"/>
            <w:shd w:val="clear" w:color="000000" w:fill="B1DEBE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0.518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943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FBFBFE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0.061</w:t>
            </w:r>
          </w:p>
        </w:tc>
        <w:tc>
          <w:tcPr>
            <w:tcW w:w="1124" w:type="dxa"/>
            <w:shd w:val="clear" w:color="000000" w:fill="F9989B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-0.539</w:t>
            </w:r>
          </w:p>
        </w:tc>
        <w:tc>
          <w:tcPr>
            <w:tcW w:w="1124" w:type="dxa"/>
            <w:shd w:val="clear" w:color="000000" w:fill="FABCBF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-0.321</w:t>
            </w:r>
          </w:p>
        </w:tc>
        <w:tc>
          <w:tcPr>
            <w:tcW w:w="1124" w:type="dxa"/>
            <w:shd w:val="clear" w:color="000000" w:fill="F6FAFA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0.101</w:t>
            </w:r>
          </w:p>
        </w:tc>
        <w:tc>
          <w:tcPr>
            <w:tcW w:w="1124" w:type="dxa"/>
            <w:shd w:val="clear" w:color="000000" w:fill="D3ECDC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0.313</w:t>
            </w:r>
          </w:p>
        </w:tc>
        <w:tc>
          <w:tcPr>
            <w:tcW w:w="1169" w:type="dxa"/>
            <w:shd w:val="clear" w:color="000000" w:fill="FBF7FA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0.036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981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F88A8C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-0.626</w:t>
            </w:r>
          </w:p>
        </w:tc>
        <w:tc>
          <w:tcPr>
            <w:tcW w:w="1124" w:type="dxa"/>
            <w:shd w:val="clear" w:color="000000" w:fill="ABDCB9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0.552</w:t>
            </w:r>
          </w:p>
        </w:tc>
        <w:tc>
          <w:tcPr>
            <w:tcW w:w="1124" w:type="dxa"/>
            <w:shd w:val="clear" w:color="000000" w:fill="FBF2F5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0.005</w:t>
            </w:r>
          </w:p>
        </w:tc>
        <w:tc>
          <w:tcPr>
            <w:tcW w:w="1124" w:type="dxa"/>
            <w:shd w:val="clear" w:color="000000" w:fill="FBE9EC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-0.051</w:t>
            </w:r>
          </w:p>
        </w:tc>
        <w:tc>
          <w:tcPr>
            <w:tcW w:w="1124" w:type="dxa"/>
            <w:shd w:val="clear" w:color="000000" w:fill="F6FAFA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0.098</w:t>
            </w:r>
          </w:p>
        </w:tc>
        <w:tc>
          <w:tcPr>
            <w:tcW w:w="1169" w:type="dxa"/>
            <w:shd w:val="clear" w:color="000000" w:fill="8FD0A1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0.721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1362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EBF6F1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0.165</w:t>
            </w:r>
          </w:p>
        </w:tc>
        <w:tc>
          <w:tcPr>
            <w:tcW w:w="1124" w:type="dxa"/>
            <w:shd w:val="clear" w:color="000000" w:fill="63BE7B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0.984</w:t>
            </w:r>
          </w:p>
        </w:tc>
        <w:tc>
          <w:tcPr>
            <w:tcW w:w="1124" w:type="dxa"/>
            <w:shd w:val="clear" w:color="000000" w:fill="FBDADC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-0.144</w:t>
            </w:r>
          </w:p>
        </w:tc>
        <w:tc>
          <w:tcPr>
            <w:tcW w:w="1124" w:type="dxa"/>
            <w:shd w:val="clear" w:color="000000" w:fill="ABDBB9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0.553</w:t>
            </w:r>
          </w:p>
        </w:tc>
        <w:tc>
          <w:tcPr>
            <w:tcW w:w="1124" w:type="dxa"/>
            <w:shd w:val="clear" w:color="000000" w:fill="F9ADAF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-0.415</w:t>
            </w:r>
          </w:p>
        </w:tc>
        <w:tc>
          <w:tcPr>
            <w:tcW w:w="1169" w:type="dxa"/>
            <w:shd w:val="clear" w:color="000000" w:fill="EEF7F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0.148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1412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F8717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-0.776</w:t>
            </w:r>
          </w:p>
        </w:tc>
        <w:tc>
          <w:tcPr>
            <w:tcW w:w="1124" w:type="dxa"/>
            <w:shd w:val="clear" w:color="000000" w:fill="FAB7B9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-0.355</w:t>
            </w:r>
          </w:p>
        </w:tc>
        <w:tc>
          <w:tcPr>
            <w:tcW w:w="1124" w:type="dxa"/>
            <w:shd w:val="clear" w:color="000000" w:fill="FBF5F8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0.025</w:t>
            </w:r>
          </w:p>
        </w:tc>
        <w:tc>
          <w:tcPr>
            <w:tcW w:w="1124" w:type="dxa"/>
            <w:shd w:val="clear" w:color="000000" w:fill="FAC9CB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-0.245</w:t>
            </w:r>
          </w:p>
        </w:tc>
        <w:tc>
          <w:tcPr>
            <w:tcW w:w="1124" w:type="dxa"/>
            <w:shd w:val="clear" w:color="000000" w:fill="CAE8D4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0.365</w:t>
            </w:r>
          </w:p>
        </w:tc>
        <w:tc>
          <w:tcPr>
            <w:tcW w:w="1169" w:type="dxa"/>
            <w:shd w:val="clear" w:color="000000" w:fill="F9A6A8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-0.458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1749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73" w:type="dxa"/>
            <w:shd w:val="clear" w:color="000000" w:fill="DCEFE3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0.259</w:t>
            </w:r>
          </w:p>
        </w:tc>
        <w:tc>
          <w:tcPr>
            <w:tcW w:w="1124" w:type="dxa"/>
            <w:shd w:val="clear" w:color="000000" w:fill="EDF6F2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0.157</w:t>
            </w:r>
          </w:p>
        </w:tc>
        <w:tc>
          <w:tcPr>
            <w:tcW w:w="1124" w:type="dxa"/>
            <w:shd w:val="clear" w:color="000000" w:fill="E7F4ED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0.190</w:t>
            </w:r>
          </w:p>
        </w:tc>
        <w:tc>
          <w:tcPr>
            <w:tcW w:w="1124" w:type="dxa"/>
            <w:shd w:val="clear" w:color="000000" w:fill="FAB7B9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-0.353</w:t>
            </w:r>
          </w:p>
        </w:tc>
        <w:tc>
          <w:tcPr>
            <w:tcW w:w="1124" w:type="dxa"/>
            <w:shd w:val="clear" w:color="000000" w:fill="67C07E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0.963</w:t>
            </w:r>
          </w:p>
        </w:tc>
        <w:tc>
          <w:tcPr>
            <w:tcW w:w="1169" w:type="dxa"/>
            <w:shd w:val="clear" w:color="000000" w:fill="D0EAD9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0.330</w:t>
            </w:r>
          </w:p>
        </w:tc>
      </w:tr>
      <w:tr w:rsidR="00385848" w:rsidRPr="009F3009" w:rsidTr="00385848">
        <w:trPr>
          <w:trHeight w:val="432"/>
        </w:trPr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85848" w:rsidRPr="009F3009" w:rsidTr="00385848">
        <w:trPr>
          <w:trHeight w:val="432"/>
        </w:trPr>
        <w:tc>
          <w:tcPr>
            <w:tcW w:w="2165" w:type="dxa"/>
            <w:gridSpan w:val="2"/>
            <w:shd w:val="clear" w:color="auto" w:fill="auto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F3009">
              <w:rPr>
                <w:rFonts w:eastAsia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173" w:type="dxa"/>
            <w:shd w:val="clear" w:color="000000" w:fill="FBFBFE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0.057</w:t>
            </w:r>
          </w:p>
        </w:tc>
        <w:tc>
          <w:tcPr>
            <w:tcW w:w="1124" w:type="dxa"/>
            <w:shd w:val="clear" w:color="000000" w:fill="FCFCFF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0.064</w:t>
            </w:r>
          </w:p>
        </w:tc>
        <w:tc>
          <w:tcPr>
            <w:tcW w:w="1124" w:type="dxa"/>
            <w:shd w:val="clear" w:color="000000" w:fill="FBFCFE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0.070</w:t>
            </w:r>
          </w:p>
        </w:tc>
        <w:tc>
          <w:tcPr>
            <w:tcW w:w="1124" w:type="dxa"/>
            <w:shd w:val="clear" w:color="000000" w:fill="FAFCFE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0.076</w:t>
            </w:r>
          </w:p>
        </w:tc>
        <w:tc>
          <w:tcPr>
            <w:tcW w:w="1124" w:type="dxa"/>
            <w:shd w:val="clear" w:color="000000" w:fill="F5F9F9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0.108</w:t>
            </w:r>
          </w:p>
        </w:tc>
        <w:tc>
          <w:tcPr>
            <w:tcW w:w="1169" w:type="dxa"/>
            <w:shd w:val="clear" w:color="000000" w:fill="E4F3EA"/>
            <w:noWrap/>
            <w:vAlign w:val="center"/>
            <w:hideMark/>
          </w:tcPr>
          <w:p w:rsidR="00385848" w:rsidRPr="009F3009" w:rsidRDefault="00385848" w:rsidP="00385848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  <w:r w:rsidRPr="009F3009">
              <w:rPr>
                <w:rFonts w:eastAsia="Times New Roman"/>
                <w:sz w:val="20"/>
                <w:szCs w:val="20"/>
              </w:rPr>
              <w:t>0.210</w:t>
            </w:r>
          </w:p>
        </w:tc>
      </w:tr>
    </w:tbl>
    <w:p w:rsidR="00385848" w:rsidRDefault="00385848" w:rsidP="007840EA">
      <w:pPr>
        <w:widowControl/>
        <w:spacing w:line="480" w:lineRule="auto"/>
        <w:rPr>
          <w:rFonts w:eastAsia="Times New Roman"/>
          <w:bCs/>
          <w:sz w:val="20"/>
          <w:szCs w:val="20"/>
        </w:rPr>
      </w:pPr>
    </w:p>
    <w:p w:rsidR="009902C5" w:rsidRDefault="009902C5" w:rsidP="007840EA">
      <w:pPr>
        <w:widowControl/>
        <w:spacing w:line="480" w:lineRule="auto"/>
        <w:rPr>
          <w:rFonts w:eastAsia="Times New Roman"/>
          <w:bCs/>
          <w:sz w:val="20"/>
          <w:szCs w:val="20"/>
        </w:rPr>
      </w:pPr>
    </w:p>
    <w:p w:rsidR="009902C5" w:rsidRDefault="009902C5" w:rsidP="007840EA">
      <w:pPr>
        <w:widowControl/>
        <w:spacing w:line="480" w:lineRule="auto"/>
        <w:rPr>
          <w:rFonts w:eastAsia="Times New Roman"/>
          <w:bCs/>
          <w:sz w:val="20"/>
          <w:szCs w:val="20"/>
        </w:rPr>
      </w:pPr>
    </w:p>
    <w:p w:rsidR="009902C5" w:rsidRDefault="009902C5" w:rsidP="007840EA">
      <w:pPr>
        <w:widowControl/>
        <w:spacing w:line="480" w:lineRule="auto"/>
        <w:rPr>
          <w:rFonts w:eastAsia="Times New Roman"/>
          <w:bCs/>
          <w:sz w:val="20"/>
          <w:szCs w:val="20"/>
        </w:rPr>
      </w:pPr>
    </w:p>
    <w:p w:rsidR="009902C5" w:rsidRDefault="009902C5" w:rsidP="007840EA">
      <w:pPr>
        <w:widowControl/>
        <w:spacing w:line="480" w:lineRule="auto"/>
        <w:rPr>
          <w:rFonts w:eastAsia="Times New Roman"/>
          <w:bCs/>
          <w:sz w:val="20"/>
          <w:szCs w:val="20"/>
        </w:rPr>
      </w:pPr>
    </w:p>
    <w:p w:rsidR="009902C5" w:rsidRPr="009902C5" w:rsidRDefault="009902C5" w:rsidP="007840EA">
      <w:pPr>
        <w:widowControl/>
        <w:spacing w:line="480" w:lineRule="auto"/>
        <w:rPr>
          <w:rFonts w:eastAsia="Times New Roman"/>
          <w:b/>
          <w:bCs/>
          <w:sz w:val="24"/>
          <w:szCs w:val="24"/>
        </w:rPr>
      </w:pPr>
      <w:r w:rsidRPr="009902C5">
        <w:rPr>
          <w:rFonts w:eastAsia="Times New Roman"/>
          <w:b/>
          <w:bCs/>
          <w:sz w:val="24"/>
          <w:szCs w:val="24"/>
        </w:rPr>
        <w:lastRenderedPageBreak/>
        <w:t>References</w:t>
      </w:r>
    </w:p>
    <w:p w:rsidR="006B3822" w:rsidRPr="006B3822" w:rsidRDefault="009902C5" w:rsidP="006B3822">
      <w:pPr>
        <w:pStyle w:val="EndNoteBibliography"/>
        <w:ind w:left="720" w:hanging="720"/>
      </w:pPr>
      <w:r>
        <w:rPr>
          <w:rFonts w:eastAsia="Times New Roman"/>
          <w:bCs/>
          <w:sz w:val="24"/>
          <w:szCs w:val="24"/>
        </w:rPr>
        <w:fldChar w:fldCharType="begin"/>
      </w:r>
      <w:r>
        <w:rPr>
          <w:rFonts w:eastAsia="Times New Roman"/>
          <w:bCs/>
          <w:sz w:val="24"/>
          <w:szCs w:val="24"/>
        </w:rPr>
        <w:instrText xml:space="preserve"> ADDIN EN.REFLIST </w:instrText>
      </w:r>
      <w:r>
        <w:rPr>
          <w:rFonts w:eastAsia="Times New Roman"/>
          <w:bCs/>
          <w:sz w:val="24"/>
          <w:szCs w:val="24"/>
        </w:rPr>
        <w:fldChar w:fldCharType="separate"/>
      </w:r>
      <w:r w:rsidR="006B3822" w:rsidRPr="006B3822">
        <w:t>1</w:t>
      </w:r>
      <w:r w:rsidR="006B3822" w:rsidRPr="006B3822">
        <w:tab/>
        <w:t xml:space="preserve">Johnson, E. A., Madia, A. &amp; Demain, A. L. Chemically defined minimal medium for growth of the anaerobic cellulolytic thermophile Clostridium thermocellum. </w:t>
      </w:r>
      <w:r w:rsidR="006B3822" w:rsidRPr="006B3822">
        <w:rPr>
          <w:i/>
        </w:rPr>
        <w:t>Appl Environ Microbiol</w:t>
      </w:r>
      <w:r w:rsidR="006B3822" w:rsidRPr="006B3822">
        <w:t xml:space="preserve"> </w:t>
      </w:r>
      <w:r w:rsidR="006B3822" w:rsidRPr="006B3822">
        <w:rPr>
          <w:b/>
        </w:rPr>
        <w:t>41</w:t>
      </w:r>
      <w:r w:rsidR="006B3822" w:rsidRPr="006B3822">
        <w:t>, 1060 (1981).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2</w:t>
      </w:r>
      <w:r w:rsidRPr="006B3822">
        <w:tab/>
        <w:t>Macke, T. J.</w:t>
      </w:r>
      <w:r w:rsidRPr="006B3822">
        <w:rPr>
          <w:i/>
        </w:rPr>
        <w:t xml:space="preserve"> et al.</w:t>
      </w:r>
      <w:r w:rsidRPr="006B3822">
        <w:t xml:space="preserve"> RNAMotif, an RNA secondary structure definition and search algorithm. </w:t>
      </w:r>
      <w:r w:rsidRPr="006B3822">
        <w:rPr>
          <w:i/>
        </w:rPr>
        <w:t>Nucleic Acids Res</w:t>
      </w:r>
      <w:r w:rsidRPr="006B3822">
        <w:t xml:space="preserve"> </w:t>
      </w:r>
      <w:r w:rsidRPr="006B3822">
        <w:rPr>
          <w:b/>
        </w:rPr>
        <w:t>29</w:t>
      </w:r>
      <w:r w:rsidRPr="006B3822">
        <w:t>, 4724-4735 (2001).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3</w:t>
      </w:r>
      <w:r w:rsidRPr="006B3822">
        <w:tab/>
        <w:t xml:space="preserve">Hofacker, I. L. Vienna RNA secondary structure server. </w:t>
      </w:r>
      <w:r w:rsidRPr="006B3822">
        <w:rPr>
          <w:i/>
        </w:rPr>
        <w:t>Nucleic Acids Res</w:t>
      </w:r>
      <w:r w:rsidRPr="006B3822">
        <w:t xml:space="preserve"> </w:t>
      </w:r>
      <w:r w:rsidRPr="006B3822">
        <w:rPr>
          <w:b/>
        </w:rPr>
        <w:t>31</w:t>
      </w:r>
      <w:r w:rsidRPr="006B3822">
        <w:t>, 3429-3431 (2003).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4</w:t>
      </w:r>
      <w:r w:rsidRPr="006B3822">
        <w:tab/>
        <w:t>Xu, C.</w:t>
      </w:r>
      <w:r w:rsidRPr="006B3822">
        <w:rPr>
          <w:i/>
        </w:rPr>
        <w:t xml:space="preserve"> et al.</w:t>
      </w:r>
      <w:r w:rsidRPr="006B3822">
        <w:t xml:space="preserve"> Cellulosome stoichiometry in Clostridium cellulolyticum is regulated by selective RNA processing and stabilization. </w:t>
      </w:r>
      <w:r w:rsidRPr="006B3822">
        <w:rPr>
          <w:i/>
        </w:rPr>
        <w:t>Nature Communications</w:t>
      </w:r>
      <w:r w:rsidRPr="006B3822">
        <w:t xml:space="preserve"> </w:t>
      </w:r>
      <w:r w:rsidRPr="006B3822">
        <w:rPr>
          <w:b/>
        </w:rPr>
        <w:t>6</w:t>
      </w:r>
      <w:r w:rsidRPr="006B3822">
        <w:t>, 6900, doi:10.1038/ncomms7900 (2015).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5</w:t>
      </w:r>
      <w:r w:rsidRPr="006B3822">
        <w:tab/>
        <w:t>Baerends, R. J.</w:t>
      </w:r>
      <w:r w:rsidRPr="006B3822">
        <w:rPr>
          <w:i/>
        </w:rPr>
        <w:t xml:space="preserve"> et al.</w:t>
      </w:r>
      <w:r w:rsidRPr="006B3822">
        <w:t xml:space="preserve"> Genome2D: a visualization tool for the rapid analysis of bacterial transcriptome data. </w:t>
      </w:r>
      <w:r w:rsidRPr="006B3822">
        <w:rPr>
          <w:i/>
        </w:rPr>
        <w:t>Genome biology</w:t>
      </w:r>
      <w:r w:rsidRPr="006B3822">
        <w:t xml:space="preserve"> </w:t>
      </w:r>
      <w:r w:rsidRPr="006B3822">
        <w:rPr>
          <w:b/>
        </w:rPr>
        <w:t>5</w:t>
      </w:r>
      <w:r w:rsidRPr="006B3822">
        <w:t>, R37 (2004).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6</w:t>
      </w:r>
      <w:r w:rsidRPr="006B3822">
        <w:tab/>
        <w:t xml:space="preserve">Taboada, B., Ciria, R., Martinez-Guerrero, C. E. &amp; Merino, E. ProOpDB: Pro karyotic Op eron D ata B ase. </w:t>
      </w:r>
      <w:r w:rsidRPr="006B3822">
        <w:rPr>
          <w:i/>
        </w:rPr>
        <w:t>Nucleic Acids Res</w:t>
      </w:r>
      <w:r w:rsidRPr="006B3822">
        <w:t xml:space="preserve"> </w:t>
      </w:r>
      <w:r w:rsidRPr="006B3822">
        <w:rPr>
          <w:b/>
        </w:rPr>
        <w:t>40</w:t>
      </w:r>
      <w:r w:rsidRPr="006B3822">
        <w:t>, D627-D631 (2011).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7</w:t>
      </w:r>
      <w:r w:rsidRPr="006B3822">
        <w:tab/>
        <w:t>Cui, G.-z.</w:t>
      </w:r>
      <w:r w:rsidRPr="006B3822">
        <w:rPr>
          <w:i/>
        </w:rPr>
        <w:t xml:space="preserve"> et al.</w:t>
      </w:r>
      <w:r w:rsidRPr="006B3822">
        <w:t xml:space="preserve"> Targeted gene engineering in Clostridium cellulolyticum H10 without methylation. </w:t>
      </w:r>
      <w:r w:rsidRPr="006B3822">
        <w:rPr>
          <w:i/>
        </w:rPr>
        <w:t>J Microbiol Methods</w:t>
      </w:r>
      <w:r w:rsidRPr="006B3822">
        <w:t xml:space="preserve"> </w:t>
      </w:r>
      <w:r w:rsidRPr="006B3822">
        <w:rPr>
          <w:b/>
        </w:rPr>
        <w:t>89</w:t>
      </w:r>
      <w:r w:rsidRPr="006B3822">
        <w:t>, 201-208 (2012).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8</w:t>
      </w:r>
      <w:r w:rsidRPr="006B3822">
        <w:tab/>
        <w:t xml:space="preserve">Tardif, C., Maamar, H., Balfin, M. &amp; Belaich, J. Electrotransformation studies in Clostridium cellulolyticum. </w:t>
      </w:r>
      <w:r w:rsidRPr="006B3822">
        <w:rPr>
          <w:i/>
        </w:rPr>
        <w:t>Journal of Industrial Microbiology and Biotechnology</w:t>
      </w:r>
      <w:r w:rsidRPr="006B3822">
        <w:t xml:space="preserve"> </w:t>
      </w:r>
      <w:r w:rsidRPr="006B3822">
        <w:rPr>
          <w:b/>
        </w:rPr>
        <w:t>27</w:t>
      </w:r>
      <w:r w:rsidRPr="006B3822">
        <w:t>, 271-274 (2001).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9</w:t>
      </w:r>
      <w:r w:rsidRPr="006B3822">
        <w:tab/>
        <w:t>Huerta-Cepas, J.</w:t>
      </w:r>
      <w:r w:rsidRPr="006B3822">
        <w:rPr>
          <w:i/>
        </w:rPr>
        <w:t xml:space="preserve"> et al.</w:t>
      </w:r>
      <w:r w:rsidRPr="006B3822">
        <w:t xml:space="preserve"> Fast genome-wide functional annotation through orthology assignment by eggNOG-mapper. </w:t>
      </w:r>
      <w:r w:rsidRPr="006B3822">
        <w:rPr>
          <w:i/>
        </w:rPr>
        <w:t>Molecular biology evolution</w:t>
      </w:r>
      <w:r w:rsidRPr="006B3822">
        <w:t xml:space="preserve"> </w:t>
      </w:r>
      <w:r w:rsidRPr="006B3822">
        <w:rPr>
          <w:b/>
        </w:rPr>
        <w:t>34</w:t>
      </w:r>
      <w:r w:rsidRPr="006B3822">
        <w:t>, 2115-2122 (2017).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10</w:t>
      </w:r>
      <w:r w:rsidRPr="006B3822">
        <w:tab/>
        <w:t>Blouzard, J. C.</w:t>
      </w:r>
      <w:r w:rsidRPr="006B3822">
        <w:rPr>
          <w:i/>
        </w:rPr>
        <w:t xml:space="preserve"> et al.</w:t>
      </w:r>
      <w:r w:rsidRPr="006B3822">
        <w:t xml:space="preserve"> Modulation of cellulosome composition in Clostridium cellulolyticum: adaptation to the polysaccharide environment revealed by proteomic and carbohydrate‐active enzyme analyses. </w:t>
      </w:r>
      <w:r w:rsidRPr="006B3822">
        <w:rPr>
          <w:i/>
        </w:rPr>
        <w:t>Proteomics</w:t>
      </w:r>
      <w:r w:rsidRPr="006B3822">
        <w:t xml:space="preserve"> </w:t>
      </w:r>
      <w:r w:rsidRPr="006B3822">
        <w:rPr>
          <w:b/>
        </w:rPr>
        <w:t>10</w:t>
      </w:r>
      <w:r w:rsidRPr="006B3822">
        <w:t>, 541-554 (2010).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11</w:t>
      </w:r>
      <w:r w:rsidRPr="006B3822">
        <w:tab/>
        <w:t xml:space="preserve">Clough, E. &amp; Barrett, T. The gene expression omnibus database. </w:t>
      </w:r>
      <w:r w:rsidRPr="006B3822">
        <w:rPr>
          <w:i/>
        </w:rPr>
        <w:t>Statistical Genomics: Methods and Protocols</w:t>
      </w:r>
      <w:r w:rsidRPr="006B3822">
        <w:t>, 93-110 (2016).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12</w:t>
      </w:r>
      <w:r w:rsidRPr="006B3822">
        <w:tab/>
        <w:t xml:space="preserve">Edgar, R., Domrachev, M. &amp; Lash, A. E. Gene Expression Omnibus: NCBI gene expression and hybridization array data repository. </w:t>
      </w:r>
      <w:r w:rsidRPr="006B3822">
        <w:rPr>
          <w:i/>
        </w:rPr>
        <w:t>Nucleic Acids Res</w:t>
      </w:r>
      <w:r w:rsidRPr="006B3822">
        <w:t xml:space="preserve"> </w:t>
      </w:r>
      <w:r w:rsidRPr="006B3822">
        <w:rPr>
          <w:b/>
        </w:rPr>
        <w:t>30</w:t>
      </w:r>
      <w:r w:rsidRPr="006B3822">
        <w:t>, 207-210 (2002).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13</w:t>
      </w:r>
      <w:r w:rsidRPr="006B3822">
        <w:tab/>
        <w:t xml:space="preserve">Fox, J. M. &amp; Erill, I. Relative codon adaptation: a generic codon bias index for prediction of gene expression. </w:t>
      </w:r>
      <w:r w:rsidRPr="006B3822">
        <w:rPr>
          <w:i/>
        </w:rPr>
        <w:t>DNA Res</w:t>
      </w:r>
      <w:r w:rsidRPr="006B3822">
        <w:t xml:space="preserve"> </w:t>
      </w:r>
      <w:r w:rsidRPr="006B3822">
        <w:rPr>
          <w:b/>
        </w:rPr>
        <w:t>17</w:t>
      </w:r>
      <w:r w:rsidRPr="006B3822">
        <w:t>, 185-196 (2010).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14</w:t>
      </w:r>
      <w:r w:rsidRPr="006B3822">
        <w:tab/>
        <w:t xml:space="preserve">Roymondal, U., Das, S. &amp; Sahoo, S. Predicting gene expression level from relative codon usage bias: an application to Escherichia coli genome. </w:t>
      </w:r>
      <w:r w:rsidRPr="006B3822">
        <w:rPr>
          <w:i/>
        </w:rPr>
        <w:t>DNA Res</w:t>
      </w:r>
      <w:r w:rsidRPr="006B3822">
        <w:t xml:space="preserve"> </w:t>
      </w:r>
      <w:r w:rsidRPr="006B3822">
        <w:rPr>
          <w:b/>
        </w:rPr>
        <w:t>16</w:t>
      </w:r>
      <w:r w:rsidRPr="006B3822">
        <w:t>, 13-30 (2009).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15</w:t>
      </w:r>
      <w:r w:rsidRPr="006B3822">
        <w:tab/>
        <w:t xml:space="preserve">Supek, F. &amp; Vlahoviček, K. Comparison of codon usage measures and their applicability in prediction of microbial gene expressivity. </w:t>
      </w:r>
      <w:r w:rsidRPr="006B3822">
        <w:rPr>
          <w:i/>
        </w:rPr>
        <w:t>BMC Bioinformatics</w:t>
      </w:r>
      <w:r w:rsidRPr="006B3822">
        <w:t xml:space="preserve"> </w:t>
      </w:r>
      <w:r w:rsidRPr="006B3822">
        <w:rPr>
          <w:b/>
        </w:rPr>
        <w:t>6</w:t>
      </w:r>
      <w:r w:rsidRPr="006B3822">
        <w:t>, 182 (2005).</w:t>
      </w:r>
    </w:p>
    <w:p w:rsidR="006B3822" w:rsidRPr="006B3822" w:rsidRDefault="006B3822" w:rsidP="006B3822">
      <w:pPr>
        <w:pStyle w:val="EndNoteBibliography"/>
        <w:ind w:left="720" w:hanging="720"/>
      </w:pPr>
      <w:r w:rsidRPr="006B3822">
        <w:t>16</w:t>
      </w:r>
      <w:r w:rsidRPr="006B3822">
        <w:tab/>
        <w:t xml:space="preserve">Wells, J. N., Bergendahl, L. T. &amp; Marsh, J. A. Operon gene order is optimized for ordered protein complex assembly. </w:t>
      </w:r>
      <w:r w:rsidRPr="006B3822">
        <w:rPr>
          <w:i/>
        </w:rPr>
        <w:t>Cell reports</w:t>
      </w:r>
      <w:r w:rsidRPr="006B3822">
        <w:t xml:space="preserve"> </w:t>
      </w:r>
      <w:r w:rsidRPr="006B3822">
        <w:rPr>
          <w:b/>
        </w:rPr>
        <w:t>14</w:t>
      </w:r>
      <w:r w:rsidRPr="006B3822">
        <w:t>, 679-685 (2016).</w:t>
      </w:r>
    </w:p>
    <w:p w:rsidR="009902C5" w:rsidRPr="009902C5" w:rsidRDefault="009902C5" w:rsidP="007840EA">
      <w:pPr>
        <w:widowControl/>
        <w:spacing w:line="48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fldChar w:fldCharType="end"/>
      </w:r>
    </w:p>
    <w:sectPr w:rsidR="009902C5" w:rsidRPr="009902C5" w:rsidSect="000C76A8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9DB" w:rsidRDefault="00B009DB" w:rsidP="009F3009">
      <w:r>
        <w:separator/>
      </w:r>
    </w:p>
  </w:endnote>
  <w:endnote w:type="continuationSeparator" w:id="0">
    <w:p w:rsidR="00B009DB" w:rsidRDefault="00B009DB" w:rsidP="009F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-BoldMT-Identity">
    <w:altName w:val="黑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190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452" w:rsidRDefault="007D14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CB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D1452" w:rsidRDefault="007D1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9DB" w:rsidRDefault="00B009DB" w:rsidP="009F3009">
      <w:r>
        <w:separator/>
      </w:r>
    </w:p>
  </w:footnote>
  <w:footnote w:type="continuationSeparator" w:id="0">
    <w:p w:rsidR="00B009DB" w:rsidRDefault="00B009DB" w:rsidP="009F3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9E4"/>
    <w:multiLevelType w:val="hybridMultilevel"/>
    <w:tmpl w:val="82BCCCB6"/>
    <w:lvl w:ilvl="0" w:tplc="217C1A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1F4F61"/>
    <w:multiLevelType w:val="hybridMultilevel"/>
    <w:tmpl w:val="DE6668B6"/>
    <w:lvl w:ilvl="0" w:tplc="AB9AA9A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400819"/>
    <w:multiLevelType w:val="hybridMultilevel"/>
    <w:tmpl w:val="DC24039A"/>
    <w:lvl w:ilvl="0" w:tplc="215C4B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94F3C"/>
    <w:multiLevelType w:val="hybridMultilevel"/>
    <w:tmpl w:val="4FCEE59E"/>
    <w:lvl w:ilvl="0" w:tplc="5FD60360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557FB"/>
    <w:multiLevelType w:val="hybridMultilevel"/>
    <w:tmpl w:val="32FC7526"/>
    <w:lvl w:ilvl="0" w:tplc="C0AAF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729B8"/>
    <w:multiLevelType w:val="hybridMultilevel"/>
    <w:tmpl w:val="7AE411C0"/>
    <w:lvl w:ilvl="0" w:tplc="3A6E1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F1745A"/>
    <w:multiLevelType w:val="hybridMultilevel"/>
    <w:tmpl w:val="6DACFF12"/>
    <w:lvl w:ilvl="0" w:tplc="69B02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F20637"/>
    <w:multiLevelType w:val="hybridMultilevel"/>
    <w:tmpl w:val="1250E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01774"/>
    <w:multiLevelType w:val="hybridMultilevel"/>
    <w:tmpl w:val="8CC2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haskar Yogendra">
    <w15:presenceInfo w15:providerId="Windows Live" w15:userId="8b6e78f690a951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DAwMTS0MDYzMLdQ0lEKTi0uzszPAykwNK0FAIVstTktAAAA"/>
    <w:docVar w:name="EN.Layout" w:val="&lt;ENLayout&gt;&lt;Style&gt;Nature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zt9d5vf6ev2thea25gpas2g5a5w09fzwtvf&quot;&gt;My EndNote Library Copy&lt;record-ids&gt;&lt;item&gt;227&lt;/item&gt;&lt;item&gt;391&lt;/item&gt;&lt;item&gt;423&lt;/item&gt;&lt;item&gt;424&lt;/item&gt;&lt;item&gt;425&lt;/item&gt;&lt;item&gt;470&lt;/item&gt;&lt;item&gt;506&lt;/item&gt;&lt;item&gt;507&lt;/item&gt;&lt;item&gt;508&lt;/item&gt;&lt;item&gt;509&lt;/item&gt;&lt;item&gt;510&lt;/item&gt;&lt;item&gt;511&lt;/item&gt;&lt;item&gt;640&lt;/item&gt;&lt;item&gt;646&lt;/item&gt;&lt;item&gt;647&lt;/item&gt;&lt;item&gt;650&lt;/item&gt;&lt;/record-ids&gt;&lt;/item&gt;&lt;/Libraries&gt;"/>
  </w:docVars>
  <w:rsids>
    <w:rsidRoot w:val="00CB3E27"/>
    <w:rsid w:val="00007725"/>
    <w:rsid w:val="00011A19"/>
    <w:rsid w:val="0001535C"/>
    <w:rsid w:val="00024AA4"/>
    <w:rsid w:val="00042322"/>
    <w:rsid w:val="000510D7"/>
    <w:rsid w:val="00056B08"/>
    <w:rsid w:val="000807B4"/>
    <w:rsid w:val="00093645"/>
    <w:rsid w:val="000B5575"/>
    <w:rsid w:val="000C76A8"/>
    <w:rsid w:val="000D22E3"/>
    <w:rsid w:val="000F6592"/>
    <w:rsid w:val="0010551F"/>
    <w:rsid w:val="001170C3"/>
    <w:rsid w:val="001406D2"/>
    <w:rsid w:val="001651B6"/>
    <w:rsid w:val="001700DB"/>
    <w:rsid w:val="001B2183"/>
    <w:rsid w:val="001C4E3F"/>
    <w:rsid w:val="002017CB"/>
    <w:rsid w:val="00266CB7"/>
    <w:rsid w:val="00273DAD"/>
    <w:rsid w:val="002A6387"/>
    <w:rsid w:val="002C622C"/>
    <w:rsid w:val="002F64CE"/>
    <w:rsid w:val="00302FF5"/>
    <w:rsid w:val="0030787B"/>
    <w:rsid w:val="00330C0C"/>
    <w:rsid w:val="00382C00"/>
    <w:rsid w:val="00385848"/>
    <w:rsid w:val="003A2606"/>
    <w:rsid w:val="003A66C8"/>
    <w:rsid w:val="00445C58"/>
    <w:rsid w:val="0049195F"/>
    <w:rsid w:val="0050211B"/>
    <w:rsid w:val="00530625"/>
    <w:rsid w:val="005667AA"/>
    <w:rsid w:val="005B5389"/>
    <w:rsid w:val="005D0E08"/>
    <w:rsid w:val="006532B8"/>
    <w:rsid w:val="00675511"/>
    <w:rsid w:val="006878BD"/>
    <w:rsid w:val="006A253F"/>
    <w:rsid w:val="006A3688"/>
    <w:rsid w:val="006B3822"/>
    <w:rsid w:val="006E5CBD"/>
    <w:rsid w:val="006F4C21"/>
    <w:rsid w:val="00736A26"/>
    <w:rsid w:val="00741D4F"/>
    <w:rsid w:val="00746780"/>
    <w:rsid w:val="007840EA"/>
    <w:rsid w:val="007D1452"/>
    <w:rsid w:val="007E38DC"/>
    <w:rsid w:val="007E4919"/>
    <w:rsid w:val="008306EC"/>
    <w:rsid w:val="00874EDE"/>
    <w:rsid w:val="00892B57"/>
    <w:rsid w:val="00893917"/>
    <w:rsid w:val="008A05E6"/>
    <w:rsid w:val="008B005D"/>
    <w:rsid w:val="008D089D"/>
    <w:rsid w:val="008D5188"/>
    <w:rsid w:val="00916198"/>
    <w:rsid w:val="009667DA"/>
    <w:rsid w:val="009840FE"/>
    <w:rsid w:val="009902C5"/>
    <w:rsid w:val="009F3009"/>
    <w:rsid w:val="009F6013"/>
    <w:rsid w:val="00A22412"/>
    <w:rsid w:val="00A2674D"/>
    <w:rsid w:val="00AC29A0"/>
    <w:rsid w:val="00B009DB"/>
    <w:rsid w:val="00B164AE"/>
    <w:rsid w:val="00B7684F"/>
    <w:rsid w:val="00B97E16"/>
    <w:rsid w:val="00BB2935"/>
    <w:rsid w:val="00BE3267"/>
    <w:rsid w:val="00C10DE6"/>
    <w:rsid w:val="00C46637"/>
    <w:rsid w:val="00C77489"/>
    <w:rsid w:val="00CB2434"/>
    <w:rsid w:val="00CB3E27"/>
    <w:rsid w:val="00CB6FA7"/>
    <w:rsid w:val="00CB7126"/>
    <w:rsid w:val="00CF5A9B"/>
    <w:rsid w:val="00D451C4"/>
    <w:rsid w:val="00D62E2F"/>
    <w:rsid w:val="00D64A7E"/>
    <w:rsid w:val="00E1228E"/>
    <w:rsid w:val="00E66B4F"/>
    <w:rsid w:val="00EE08DA"/>
    <w:rsid w:val="00F0496F"/>
    <w:rsid w:val="00F2797B"/>
    <w:rsid w:val="00F31EC7"/>
    <w:rsid w:val="00F40814"/>
    <w:rsid w:val="00F64C2F"/>
    <w:rsid w:val="00FD3F52"/>
    <w:rsid w:val="00FD4FC5"/>
    <w:rsid w:val="00FE0865"/>
    <w:rsid w:val="00FE271B"/>
    <w:rsid w:val="00F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51CD"/>
  <w15:chartTrackingRefBased/>
  <w15:docId w15:val="{AC378667-6C3A-4426-9F32-E1D43B1E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E2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rsid w:val="00874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4EDE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74EDE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B3E2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FD4FC5"/>
    <w:pPr>
      <w:widowControl/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qFormat/>
    <w:rsid w:val="00FF03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FF035C"/>
    <w:rPr>
      <w:rFonts w:ascii="Segoe UI" w:eastAsia="SimSun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6B4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F40814"/>
  </w:style>
  <w:style w:type="paragraph" w:customStyle="1" w:styleId="msonormal0">
    <w:name w:val="msonormal"/>
    <w:basedOn w:val="Normal"/>
    <w:rsid w:val="00F40814"/>
    <w:pPr>
      <w:widowControl/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customStyle="1" w:styleId="xl65">
    <w:name w:val="xl65"/>
    <w:basedOn w:val="Normal"/>
    <w:rsid w:val="00F40814"/>
    <w:pPr>
      <w:widowControl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F4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0814"/>
    <w:pPr>
      <w:widowControl/>
      <w:spacing w:after="200"/>
      <w:jc w:val="left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50211B"/>
  </w:style>
  <w:style w:type="character" w:styleId="LineNumber">
    <w:name w:val="line number"/>
    <w:basedOn w:val="DefaultParagraphFont"/>
    <w:uiPriority w:val="99"/>
    <w:unhideWhenUsed/>
    <w:qFormat/>
    <w:rsid w:val="009F3009"/>
  </w:style>
  <w:style w:type="paragraph" w:styleId="Header">
    <w:name w:val="header"/>
    <w:basedOn w:val="Normal"/>
    <w:link w:val="HeaderChar"/>
    <w:uiPriority w:val="99"/>
    <w:unhideWhenUsed/>
    <w:rsid w:val="009F3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9F3009"/>
    <w:rPr>
      <w:rFonts w:ascii="Times New Roman" w:eastAsia="SimSu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3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9F3009"/>
    <w:rPr>
      <w:rFonts w:ascii="Times New Roman" w:eastAsia="SimSu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902C5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9902C5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qFormat/>
    <w:rsid w:val="009902C5"/>
    <w:rPr>
      <w:rFonts w:ascii="Times New Roman" w:eastAsia="SimSun" w:hAnsi="Times New Roman" w:cs="Times New Roman"/>
      <w:noProof/>
      <w:sz w:val="20"/>
      <w:szCs w:val="21"/>
    </w:rPr>
  </w:style>
  <w:style w:type="paragraph" w:customStyle="1" w:styleId="EndNoteBibliography">
    <w:name w:val="EndNote Bibliography"/>
    <w:basedOn w:val="Normal"/>
    <w:link w:val="EndNoteBibliographyChar"/>
    <w:qFormat/>
    <w:rsid w:val="009902C5"/>
    <w:rPr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9902C5"/>
    <w:rPr>
      <w:rFonts w:ascii="Times New Roman" w:eastAsia="SimSun" w:hAnsi="Times New Roman" w:cs="Times New Roman"/>
      <w:noProof/>
      <w:sz w:val="20"/>
      <w:szCs w:val="21"/>
    </w:rPr>
  </w:style>
  <w:style w:type="character" w:customStyle="1" w:styleId="Heading1Char">
    <w:name w:val="Heading 1 Char"/>
    <w:basedOn w:val="DefaultParagraphFont"/>
    <w:link w:val="Heading1"/>
    <w:rsid w:val="00874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874EDE"/>
    <w:rPr>
      <w:rFonts w:ascii="Cambria" w:eastAsia="SimSun" w:hAnsi="Cambria" w:cs="Times New Roma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874EDE"/>
    <w:rPr>
      <w:rFonts w:ascii="Times New Roman" w:eastAsia="SimSun" w:hAnsi="Times New Roman" w:cs="Times New Roman"/>
      <w:b/>
      <w:bCs/>
      <w:sz w:val="32"/>
      <w:szCs w:val="32"/>
      <w:lang w:val="x-none" w:eastAsia="x-none"/>
    </w:rPr>
  </w:style>
  <w:style w:type="character" w:customStyle="1" w:styleId="InternetLink">
    <w:name w:val="Internet Link"/>
    <w:uiPriority w:val="99"/>
    <w:rsid w:val="00874EDE"/>
    <w:rPr>
      <w:color w:val="0000CC"/>
      <w:u w:val="single"/>
    </w:rPr>
  </w:style>
  <w:style w:type="character" w:styleId="Emphasis">
    <w:name w:val="Emphasis"/>
    <w:uiPriority w:val="20"/>
    <w:qFormat/>
    <w:rsid w:val="00874EDE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74EDE"/>
  </w:style>
  <w:style w:type="character" w:customStyle="1" w:styleId="apple-style-span">
    <w:name w:val="apple-style-span"/>
    <w:basedOn w:val="DefaultParagraphFont"/>
    <w:uiPriority w:val="99"/>
    <w:qFormat/>
    <w:rsid w:val="00874EDE"/>
  </w:style>
  <w:style w:type="character" w:customStyle="1" w:styleId="lijuyuanxing">
    <w:name w:val="lijuyuanxing"/>
    <w:basedOn w:val="DefaultParagraphFont"/>
    <w:uiPriority w:val="99"/>
    <w:qFormat/>
    <w:rsid w:val="00874EDE"/>
  </w:style>
  <w:style w:type="character" w:styleId="PageNumber">
    <w:name w:val="page number"/>
    <w:basedOn w:val="DefaultParagraphFont"/>
    <w:uiPriority w:val="99"/>
    <w:qFormat/>
    <w:rsid w:val="00874EDE"/>
  </w:style>
  <w:style w:type="character" w:customStyle="1" w:styleId="style15">
    <w:name w:val="style15"/>
    <w:basedOn w:val="DefaultParagraphFont"/>
    <w:uiPriority w:val="99"/>
    <w:qFormat/>
    <w:rsid w:val="00874EDE"/>
  </w:style>
  <w:style w:type="character" w:styleId="CommentReference">
    <w:name w:val="annotation reference"/>
    <w:uiPriority w:val="99"/>
    <w:qFormat/>
    <w:rsid w:val="00874EDE"/>
    <w:rPr>
      <w:sz w:val="21"/>
      <w:szCs w:val="21"/>
    </w:rPr>
  </w:style>
  <w:style w:type="character" w:customStyle="1" w:styleId="CommentTextChar">
    <w:name w:val="Comment Text Char"/>
    <w:link w:val="CommentText"/>
    <w:uiPriority w:val="99"/>
    <w:qFormat/>
    <w:locked/>
    <w:rsid w:val="00874ED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qFormat/>
    <w:rsid w:val="00874EDE"/>
    <w:pPr>
      <w:jc w:val="left"/>
    </w:pPr>
    <w:rPr>
      <w:rFonts w:asciiTheme="minorHAnsi" w:eastAsiaTheme="minorEastAsia" w:hAnsiTheme="minorHAnsi" w:cstheme="minorBidi"/>
    </w:rPr>
  </w:style>
  <w:style w:type="character" w:customStyle="1" w:styleId="CommentTextChar1">
    <w:name w:val="Comment Text Char1"/>
    <w:basedOn w:val="DefaultParagraphFont"/>
    <w:uiPriority w:val="99"/>
    <w:semiHidden/>
    <w:rsid w:val="00874EDE"/>
    <w:rPr>
      <w:rFonts w:ascii="Times New Roman" w:eastAsia="SimSun" w:hAnsi="Times New Roman" w:cs="Times New Roman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locked/>
    <w:rsid w:val="00874EDE"/>
    <w:rPr>
      <w:b/>
      <w:bCs/>
      <w:sz w:val="21"/>
      <w:szCs w:val="21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874EDE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874EDE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qFormat/>
    <w:locked/>
    <w:rsid w:val="00874ED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rsid w:val="0087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4EDE"/>
    <w:rPr>
      <w:rFonts w:ascii="Consolas" w:eastAsia="SimSun" w:hAnsi="Consolas" w:cs="Times New Roman"/>
      <w:sz w:val="20"/>
      <w:szCs w:val="20"/>
    </w:rPr>
  </w:style>
  <w:style w:type="character" w:customStyle="1" w:styleId="tablink">
    <w:name w:val="tablink"/>
    <w:basedOn w:val="DefaultParagraphFont"/>
    <w:uiPriority w:val="99"/>
    <w:qFormat/>
    <w:rsid w:val="00874EDE"/>
  </w:style>
  <w:style w:type="character" w:customStyle="1" w:styleId="st1">
    <w:name w:val="st1"/>
    <w:basedOn w:val="DefaultParagraphFont"/>
    <w:uiPriority w:val="99"/>
    <w:qFormat/>
    <w:rsid w:val="00874EDE"/>
  </w:style>
  <w:style w:type="character" w:customStyle="1" w:styleId="st">
    <w:name w:val="st"/>
    <w:basedOn w:val="DefaultParagraphFont"/>
    <w:uiPriority w:val="99"/>
    <w:qFormat/>
    <w:rsid w:val="00874EDE"/>
  </w:style>
  <w:style w:type="character" w:customStyle="1" w:styleId="highlight">
    <w:name w:val="highlight"/>
    <w:basedOn w:val="DefaultParagraphFont"/>
    <w:qFormat/>
    <w:rsid w:val="00874EDE"/>
  </w:style>
  <w:style w:type="character" w:customStyle="1" w:styleId="tablinktype-list">
    <w:name w:val="tablink type-list"/>
    <w:basedOn w:val="DefaultParagraphFont"/>
    <w:uiPriority w:val="99"/>
    <w:qFormat/>
    <w:rsid w:val="00874EDE"/>
  </w:style>
  <w:style w:type="character" w:customStyle="1" w:styleId="def">
    <w:name w:val="def"/>
    <w:basedOn w:val="DefaultParagraphFont"/>
    <w:uiPriority w:val="99"/>
    <w:qFormat/>
    <w:rsid w:val="00874EDE"/>
  </w:style>
  <w:style w:type="character" w:customStyle="1" w:styleId="figuretitle">
    <w:name w:val="figuretitle"/>
    <w:basedOn w:val="DefaultParagraphFont"/>
    <w:uiPriority w:val="99"/>
    <w:qFormat/>
    <w:rsid w:val="00874EDE"/>
  </w:style>
  <w:style w:type="character" w:customStyle="1" w:styleId="keyword">
    <w:name w:val="keyword"/>
    <w:basedOn w:val="DefaultParagraphFont"/>
    <w:uiPriority w:val="99"/>
    <w:qFormat/>
    <w:rsid w:val="00874EDE"/>
  </w:style>
  <w:style w:type="character" w:styleId="Strong">
    <w:name w:val="Strong"/>
    <w:uiPriority w:val="22"/>
    <w:qFormat/>
    <w:rsid w:val="00874EDE"/>
    <w:rPr>
      <w:b/>
      <w:bCs/>
    </w:rPr>
  </w:style>
  <w:style w:type="character" w:customStyle="1" w:styleId="NormalWebChar">
    <w:name w:val="Normal (Web) Char"/>
    <w:link w:val="NormalWeb"/>
    <w:uiPriority w:val="99"/>
    <w:qFormat/>
    <w:rsid w:val="00874EDE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qFormat/>
    <w:rsid w:val="00874EDE"/>
    <w:rPr>
      <w:color w:val="954F72"/>
      <w:u w:val="single"/>
    </w:rPr>
  </w:style>
  <w:style w:type="character" w:customStyle="1" w:styleId="ListLabel1">
    <w:name w:val="ListLabel 1"/>
    <w:qFormat/>
    <w:rsid w:val="00874EDE"/>
    <w:rPr>
      <w:i/>
      <w:iCs/>
    </w:rPr>
  </w:style>
  <w:style w:type="character" w:customStyle="1" w:styleId="ListLabel2">
    <w:name w:val="ListLabel 2"/>
    <w:qFormat/>
    <w:rsid w:val="00874EDE"/>
    <w:rPr>
      <w:rFonts w:cs="Symbol"/>
    </w:rPr>
  </w:style>
  <w:style w:type="character" w:customStyle="1" w:styleId="ListLabel3">
    <w:name w:val="ListLabel 3"/>
    <w:qFormat/>
    <w:rsid w:val="00874EDE"/>
    <w:rPr>
      <w:rFonts w:cs="Courier New"/>
    </w:rPr>
  </w:style>
  <w:style w:type="character" w:customStyle="1" w:styleId="ListLabel4">
    <w:name w:val="ListLabel 4"/>
    <w:qFormat/>
    <w:rsid w:val="00874EDE"/>
    <w:rPr>
      <w:rFonts w:cs="Wingdings"/>
    </w:rPr>
  </w:style>
  <w:style w:type="character" w:customStyle="1" w:styleId="ListLabel5">
    <w:name w:val="ListLabel 5"/>
    <w:qFormat/>
    <w:rsid w:val="00874EDE"/>
    <w:rPr>
      <w:rFonts w:cs="Wingdings"/>
    </w:rPr>
  </w:style>
  <w:style w:type="character" w:customStyle="1" w:styleId="ListLabel6">
    <w:name w:val="ListLabel 6"/>
    <w:qFormat/>
    <w:rsid w:val="00874EDE"/>
    <w:rPr>
      <w:rFonts w:cs="Symbol"/>
    </w:rPr>
  </w:style>
  <w:style w:type="character" w:customStyle="1" w:styleId="ListLabel7">
    <w:name w:val="ListLabel 7"/>
    <w:qFormat/>
    <w:rsid w:val="00874EDE"/>
    <w:rPr>
      <w:rFonts w:cs="Courier New"/>
    </w:rPr>
  </w:style>
  <w:style w:type="character" w:customStyle="1" w:styleId="ListLabel8">
    <w:name w:val="ListLabel 8"/>
    <w:qFormat/>
    <w:rsid w:val="00874EDE"/>
    <w:rPr>
      <w:rFonts w:cs="Wingdings"/>
    </w:rPr>
  </w:style>
  <w:style w:type="character" w:customStyle="1" w:styleId="ListLabel9">
    <w:name w:val="ListLabel 9"/>
    <w:qFormat/>
    <w:rsid w:val="00874EDE"/>
    <w:rPr>
      <w:rFonts w:cs="Wingdings"/>
    </w:rPr>
  </w:style>
  <w:style w:type="character" w:customStyle="1" w:styleId="ListLabel10">
    <w:name w:val="ListLabel 10"/>
    <w:qFormat/>
    <w:rsid w:val="00874EDE"/>
    <w:rPr>
      <w:b/>
      <w:bCs/>
    </w:rPr>
  </w:style>
  <w:style w:type="character" w:customStyle="1" w:styleId="ListLabel11">
    <w:name w:val="ListLabel 11"/>
    <w:qFormat/>
    <w:rsid w:val="00874EDE"/>
    <w:rPr>
      <w:b/>
      <w:bCs/>
    </w:rPr>
  </w:style>
  <w:style w:type="character" w:customStyle="1" w:styleId="LineNumbering">
    <w:name w:val="Line Numbering"/>
    <w:rsid w:val="00874EDE"/>
  </w:style>
  <w:style w:type="paragraph" w:customStyle="1" w:styleId="Heading">
    <w:name w:val="Heading"/>
    <w:basedOn w:val="Normal"/>
    <w:next w:val="BodyText"/>
    <w:qFormat/>
    <w:rsid w:val="00874EDE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74ED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874EDE"/>
    <w:rPr>
      <w:rFonts w:ascii="Times New Roman" w:eastAsia="SimSun" w:hAnsi="Times New Roman" w:cs="Times New Roman"/>
      <w:sz w:val="21"/>
      <w:szCs w:val="21"/>
    </w:rPr>
  </w:style>
  <w:style w:type="paragraph" w:styleId="List">
    <w:name w:val="List"/>
    <w:basedOn w:val="BodyText"/>
    <w:rsid w:val="00874EDE"/>
    <w:rPr>
      <w:rFonts w:cs="Lohit Devanagari"/>
    </w:rPr>
  </w:style>
  <w:style w:type="paragraph" w:customStyle="1" w:styleId="Index">
    <w:name w:val="Index"/>
    <w:basedOn w:val="Normal"/>
    <w:qFormat/>
    <w:rsid w:val="00874EDE"/>
    <w:pPr>
      <w:suppressLineNumbers/>
    </w:pPr>
    <w:rPr>
      <w:rFonts w:cs="Lohit Devanagari"/>
    </w:rPr>
  </w:style>
  <w:style w:type="paragraph" w:customStyle="1" w:styleId="TimesNewRomanPS-BoldMT-Identity">
    <w:name w:val="样式 (中文) TimesNewRomanPS-BoldMT-Identity 小四 加粗 左"/>
    <w:basedOn w:val="Normal"/>
    <w:uiPriority w:val="99"/>
    <w:qFormat/>
    <w:rsid w:val="00874EDE"/>
    <w:pPr>
      <w:spacing w:line="360" w:lineRule="auto"/>
      <w:jc w:val="left"/>
    </w:pPr>
    <w:rPr>
      <w:rFonts w:eastAsia="TimesNewRomanPS-BoldMT-Identity"/>
      <w:b/>
      <w:bCs/>
      <w:sz w:val="24"/>
      <w:szCs w:val="24"/>
    </w:rPr>
  </w:style>
  <w:style w:type="paragraph" w:customStyle="1" w:styleId="NoteLevel1">
    <w:name w:val="Note Level 1"/>
    <w:basedOn w:val="Normal"/>
    <w:uiPriority w:val="99"/>
    <w:qFormat/>
    <w:rsid w:val="00874EDE"/>
    <w:pPr>
      <w:keepNext/>
      <w:widowControl/>
      <w:jc w:val="left"/>
      <w:outlineLvl w:val="0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2">
    <w:name w:val="Note Level 2"/>
    <w:basedOn w:val="Normal"/>
    <w:uiPriority w:val="99"/>
    <w:qFormat/>
    <w:rsid w:val="00874EDE"/>
    <w:pPr>
      <w:keepNext/>
      <w:widowControl/>
      <w:jc w:val="left"/>
      <w:outlineLvl w:val="1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3">
    <w:name w:val="Note Level 3"/>
    <w:basedOn w:val="Normal"/>
    <w:uiPriority w:val="99"/>
    <w:qFormat/>
    <w:rsid w:val="00874EDE"/>
    <w:pPr>
      <w:keepNext/>
      <w:widowControl/>
      <w:jc w:val="left"/>
      <w:outlineLvl w:val="2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4">
    <w:name w:val="Note Level 4"/>
    <w:basedOn w:val="Normal"/>
    <w:uiPriority w:val="99"/>
    <w:qFormat/>
    <w:rsid w:val="00874EDE"/>
    <w:pPr>
      <w:keepNext/>
      <w:widowControl/>
      <w:jc w:val="left"/>
      <w:outlineLvl w:val="3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5">
    <w:name w:val="Note Level 5"/>
    <w:basedOn w:val="Normal"/>
    <w:uiPriority w:val="99"/>
    <w:qFormat/>
    <w:rsid w:val="00874EDE"/>
    <w:pPr>
      <w:keepNext/>
      <w:widowControl/>
      <w:jc w:val="left"/>
      <w:outlineLvl w:val="4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6">
    <w:name w:val="Note Level 6"/>
    <w:basedOn w:val="Normal"/>
    <w:uiPriority w:val="99"/>
    <w:qFormat/>
    <w:rsid w:val="00874EDE"/>
    <w:pPr>
      <w:keepNext/>
      <w:widowControl/>
      <w:jc w:val="left"/>
      <w:outlineLvl w:val="5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7">
    <w:name w:val="Note Level 7"/>
    <w:basedOn w:val="Normal"/>
    <w:uiPriority w:val="99"/>
    <w:qFormat/>
    <w:rsid w:val="00874EDE"/>
    <w:pPr>
      <w:keepNext/>
      <w:widowControl/>
      <w:jc w:val="left"/>
      <w:outlineLvl w:val="6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8">
    <w:name w:val="Note Level 8"/>
    <w:basedOn w:val="Normal"/>
    <w:uiPriority w:val="99"/>
    <w:qFormat/>
    <w:rsid w:val="00874EDE"/>
    <w:pPr>
      <w:keepNext/>
      <w:widowControl/>
      <w:jc w:val="left"/>
      <w:outlineLvl w:val="7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NoteLevel9">
    <w:name w:val="Note Level 9"/>
    <w:basedOn w:val="Normal"/>
    <w:uiPriority w:val="99"/>
    <w:qFormat/>
    <w:rsid w:val="00874EDE"/>
    <w:pPr>
      <w:keepNext/>
      <w:widowControl/>
      <w:jc w:val="left"/>
      <w:outlineLvl w:val="8"/>
    </w:pPr>
    <w:rPr>
      <w:rFonts w:ascii="Verdana" w:eastAsia="MS Gothic" w:hAnsi="Verdana" w:cs="Verdana"/>
      <w:sz w:val="24"/>
      <w:szCs w:val="24"/>
      <w:lang w:eastAsia="en-US"/>
    </w:rPr>
  </w:style>
  <w:style w:type="paragraph" w:customStyle="1" w:styleId="Korrektur">
    <w:name w:val="Korrektur"/>
    <w:basedOn w:val="Normal"/>
    <w:uiPriority w:val="99"/>
    <w:qFormat/>
    <w:rsid w:val="00874EDE"/>
    <w:pPr>
      <w:widowControl/>
      <w:spacing w:line="480" w:lineRule="exact"/>
    </w:pPr>
    <w:rPr>
      <w:rFonts w:ascii="Arial" w:hAnsi="Arial" w:cs="Arial"/>
      <w:sz w:val="22"/>
      <w:szCs w:val="22"/>
      <w:lang w:eastAsia="de-DE"/>
    </w:rPr>
  </w:style>
  <w:style w:type="paragraph" w:customStyle="1" w:styleId="Default">
    <w:name w:val="Default"/>
    <w:uiPriority w:val="99"/>
    <w:qFormat/>
    <w:rsid w:val="00874EDE"/>
    <w:pPr>
      <w:widowControl w:val="0"/>
      <w:spacing w:after="0" w:line="240" w:lineRule="auto"/>
    </w:pPr>
    <w:rPr>
      <w:rFonts w:ascii="Trebuchet MS" w:eastAsia="SimSun" w:hAnsi="Trebuchet MS" w:cs="Trebuchet MS"/>
      <w:color w:val="000000"/>
      <w:sz w:val="24"/>
      <w:szCs w:val="24"/>
    </w:rPr>
  </w:style>
  <w:style w:type="paragraph" w:styleId="Revision">
    <w:name w:val="Revision"/>
    <w:uiPriority w:val="99"/>
    <w:semiHidden/>
    <w:qFormat/>
    <w:rsid w:val="00874EDE"/>
    <w:pPr>
      <w:spacing w:after="0" w:line="240" w:lineRule="auto"/>
    </w:pPr>
    <w:rPr>
      <w:rFonts w:ascii="Times New Roman" w:eastAsia="SimSun" w:hAnsi="Times New Roman" w:cs="Times New Roman"/>
      <w:sz w:val="21"/>
      <w:szCs w:val="21"/>
    </w:rPr>
  </w:style>
  <w:style w:type="paragraph" w:customStyle="1" w:styleId="FrameContents">
    <w:name w:val="Frame Contents"/>
    <w:basedOn w:val="Normal"/>
    <w:qFormat/>
    <w:rsid w:val="00874EDE"/>
  </w:style>
  <w:style w:type="table" w:customStyle="1" w:styleId="1">
    <w:name w:val="浅色底纹1"/>
    <w:uiPriority w:val="99"/>
    <w:rsid w:val="00874EDE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74ED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EDE"/>
    <w:rPr>
      <w:rFonts w:ascii="Times New Roman" w:eastAsia="SimSun" w:hAnsi="Times New Roman" w:cs="Times New Roman"/>
      <w:sz w:val="21"/>
      <w:szCs w:val="21"/>
    </w:rPr>
  </w:style>
  <w:style w:type="paragraph" w:customStyle="1" w:styleId="xl66">
    <w:name w:val="xl66"/>
    <w:basedOn w:val="Normal"/>
    <w:rsid w:val="00874EDE"/>
    <w:pPr>
      <w:widowControl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7">
    <w:name w:val="xl67"/>
    <w:basedOn w:val="Normal"/>
    <w:rsid w:val="00874EDE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874EDE"/>
    <w:pPr>
      <w:widowControl/>
      <w:pBdr>
        <w:top w:val="single" w:sz="4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874ED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Normal"/>
    <w:rsid w:val="00874EDE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1">
    <w:name w:val="xl71"/>
    <w:basedOn w:val="Normal"/>
    <w:rsid w:val="00874EDE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2">
    <w:name w:val="xl72"/>
    <w:basedOn w:val="Normal"/>
    <w:rsid w:val="00874EDE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874EDE"/>
    <w:pPr>
      <w:spacing w:after="0" w:line="240" w:lineRule="auto"/>
    </w:pPr>
    <w:rPr>
      <w:rFonts w:ascii="Calibri" w:eastAsia="DengXi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xujian@qibebt.ac.c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9613</Words>
  <Characters>54797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Yogendra</dc:creator>
  <cp:keywords/>
  <dc:description/>
  <cp:lastModifiedBy>Bhaskar Yogendra</cp:lastModifiedBy>
  <cp:revision>2</cp:revision>
  <dcterms:created xsi:type="dcterms:W3CDTF">2019-11-10T06:01:00Z</dcterms:created>
  <dcterms:modified xsi:type="dcterms:W3CDTF">2019-11-10T06:01:00Z</dcterms:modified>
</cp:coreProperties>
</file>